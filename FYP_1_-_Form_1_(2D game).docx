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227C" w14:textId="77777777" w:rsidR="00F25070" w:rsidRPr="00D273CE" w:rsidRDefault="00F25070" w:rsidP="00F25070">
      <w:pPr>
        <w:widowControl w:val="0"/>
        <w:autoSpaceDE w:val="0"/>
        <w:autoSpaceDN w:val="0"/>
        <w:spacing w:before="137" w:after="0" w:line="240" w:lineRule="auto"/>
        <w:ind w:left="15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273CE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94E1B" wp14:editId="3487C79A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1101090" cy="445135"/>
                <wp:effectExtent l="0" t="0" r="22860" b="12065"/>
                <wp:wrapThrough wrapText="bothSides">
                  <wp:wrapPolygon edited="0">
                    <wp:start x="0" y="0"/>
                    <wp:lineTo x="0" y="21261"/>
                    <wp:lineTo x="21675" y="21261"/>
                    <wp:lineTo x="21675" y="0"/>
                    <wp:lineTo x="0" y="0"/>
                  </wp:wrapPolygon>
                </wp:wrapThrough>
                <wp:docPr id="1093825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79DF6" w14:textId="77777777" w:rsidR="00F25070" w:rsidRDefault="00F25070" w:rsidP="00F25070">
                            <w:pPr>
                              <w:jc w:val="center"/>
                            </w:pPr>
                            <w:ins w:id="0" w:author="IU" w:date="2025-01-22T17:47:00Z">
                              <w:r>
                                <w:rPr>
                                  <w:rFonts w:cs="Calibri"/>
                                </w:rPr>
                                <w:t xml:space="preserve">Form </w:t>
                              </w:r>
                            </w:ins>
                            <w:del w:id="1" w:author="IU" w:date="2025-01-22T17:38:00Z">
                              <w:r w:rsidRPr="00F17594" w:rsidDel="003D48A4">
                                <w:rPr>
                                  <w:rFonts w:cs="Calibri"/>
                                </w:rPr>
                                <w:delText>02-Prop-Frm</w:delText>
                              </w:r>
                            </w:del>
                            <w:ins w:id="2" w:author="IU" w:date="2025-01-22T17:38:00Z">
                              <w:r>
                                <w:rPr>
                                  <w:rFonts w:cs="Calibri"/>
                                </w:rPr>
                                <w:t>FP-1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94E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in;margin-top:0;width:86.7pt;height:35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">
                <v:textbox>
                  <w:txbxContent>
                    <w:p w14:paraId="21079DF6" w14:textId="77777777" w:rsidR="00F25070" w:rsidRDefault="00F25070" w:rsidP="00F25070">
                      <w:pPr>
                        <w:jc w:val="center"/>
                      </w:pPr>
                      <w:ins w:id="3" w:author="IU" w:date="2025-01-22T17:47:00Z">
                        <w:r>
                          <w:rPr>
                            <w:rFonts w:cs="Calibri"/>
                          </w:rPr>
                          <w:t xml:space="preserve">Form </w:t>
                        </w:r>
                      </w:ins>
                      <w:del w:id="4" w:author="IU" w:date="2025-01-22T17:38:00Z">
                        <w:r w:rsidRPr="00F17594" w:rsidDel="003D48A4">
                          <w:rPr>
                            <w:rFonts w:cs="Calibri"/>
                          </w:rPr>
                          <w:delText>02-Prop-Frm</w:delText>
                        </w:r>
                      </w:del>
                      <w:ins w:id="5" w:author="IU" w:date="2025-01-22T17:38:00Z">
                        <w:r>
                          <w:rPr>
                            <w:rFonts w:cs="Calibri"/>
                          </w:rPr>
                          <w:t>FP-1</w:t>
                        </w:r>
                      </w:ins>
                    </w:p>
                  </w:txbxContent>
                </v:textbox>
                <w10:wrap type="through"/>
              </v:shape>
            </w:pict>
          </mc:Fallback>
        </mc:AlternateContent>
      </w:r>
      <w:r w:rsidRPr="00D273CE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1119D8F" wp14:editId="4BD66FE2">
            <wp:extent cx="2512060" cy="603250"/>
            <wp:effectExtent l="0" t="0" r="2540" b="6350"/>
            <wp:docPr id="27121103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BAA2B" w14:textId="450D3B19" w:rsidR="00F25070" w:rsidRPr="00D273CE" w:rsidRDefault="00F25070" w:rsidP="00F25070">
      <w:pPr>
        <w:widowControl w:val="0"/>
        <w:autoSpaceDE w:val="0"/>
        <w:autoSpaceDN w:val="0"/>
        <w:spacing w:before="137" w:after="0" w:line="240" w:lineRule="auto"/>
        <w:ind w:left="1520"/>
        <w:jc w:val="center"/>
        <w:rPr>
          <w:rFonts w:ascii="Times New Roman" w:eastAsia="Times New Roman" w:hAnsi="Times New Roman" w:cs="Times New Roman"/>
          <w:color w:val="4C94D8" w:themeColor="text2" w:themeTint="80"/>
          <w:sz w:val="32"/>
          <w:szCs w:val="32"/>
          <w:u w:val="single"/>
        </w:rPr>
      </w:pPr>
      <w:r w:rsidRPr="00D273CE">
        <w:rPr>
          <w:rFonts w:ascii="Times New Roman" w:eastAsia="Times New Roman" w:hAnsi="Times New Roman" w:cs="Times New Roman"/>
          <w:sz w:val="32"/>
          <w:szCs w:val="32"/>
        </w:rPr>
        <w:t xml:space="preserve">Department of </w:t>
      </w:r>
      <w:r w:rsidR="000A3648" w:rsidRPr="00D273CE">
        <w:rPr>
          <w:rFonts w:ascii="Times New Roman" w:eastAsia="Times New Roman" w:hAnsi="Times New Roman" w:cs="Times New Roman"/>
          <w:color w:val="4C94D8" w:themeColor="text2" w:themeTint="80"/>
          <w:sz w:val="32"/>
          <w:szCs w:val="32"/>
          <w:u w:val="single"/>
        </w:rPr>
        <w:t>BSCS</w:t>
      </w:r>
      <w:r w:rsidRPr="00D273C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273CE">
        <w:rPr>
          <w:rFonts w:ascii="Times New Roman" w:eastAsia="Times New Roman" w:hAnsi="Times New Roman" w:cs="Times New Roman"/>
          <w:spacing w:val="-2"/>
          <w:sz w:val="32"/>
          <w:szCs w:val="32"/>
        </w:rPr>
        <w:t>Batch</w:t>
      </w:r>
      <w:r w:rsidR="000A3648" w:rsidRPr="00D273C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A3648" w:rsidRPr="00D273CE">
        <w:rPr>
          <w:rFonts w:ascii="Times New Roman" w:eastAsia="Times New Roman" w:hAnsi="Times New Roman" w:cs="Times New Roman"/>
          <w:color w:val="4C94D8" w:themeColor="text2" w:themeTint="80"/>
          <w:sz w:val="32"/>
          <w:szCs w:val="32"/>
          <w:u w:val="single"/>
        </w:rPr>
        <w:t>2021 &amp;2022</w:t>
      </w:r>
    </w:p>
    <w:p w14:paraId="349BF329" w14:textId="77777777" w:rsidR="00F25070" w:rsidRPr="00D273CE" w:rsidRDefault="00F25070" w:rsidP="004A5D5C">
      <w:pPr>
        <w:widowControl w:val="0"/>
        <w:autoSpaceDE w:val="0"/>
        <w:autoSpaceDN w:val="0"/>
        <w:spacing w:after="0" w:line="400" w:lineRule="exact"/>
        <w:ind w:left="127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273CE">
        <w:rPr>
          <w:rFonts w:ascii="Times New Roman" w:eastAsia="Times New Roman" w:hAnsi="Times New Roman" w:cs="Times New Roman"/>
          <w:b/>
          <w:sz w:val="32"/>
          <w:szCs w:val="32"/>
        </w:rPr>
        <w:t>Proposal</w:t>
      </w:r>
      <w:r w:rsidRPr="00D273CE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32"/>
          <w:szCs w:val="32"/>
        </w:rPr>
        <w:t>Form</w:t>
      </w:r>
      <w:r w:rsidRPr="00D273CE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32"/>
          <w:szCs w:val="32"/>
        </w:rPr>
        <w:t>for</w:t>
      </w:r>
      <w:r w:rsidRPr="00D273CE">
        <w:rPr>
          <w:rFonts w:ascii="Times New Roman" w:eastAsia="Times New Roman" w:hAnsi="Times New Roman" w:cs="Times New Roman"/>
          <w:b/>
          <w:spacing w:val="-3"/>
          <w:sz w:val="32"/>
          <w:szCs w:val="32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32"/>
          <w:szCs w:val="32"/>
        </w:rPr>
        <w:t>the</w:t>
      </w:r>
      <w:r w:rsidRPr="00D273CE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32"/>
          <w:szCs w:val="32"/>
        </w:rPr>
        <w:t>Final</w:t>
      </w:r>
      <w:r w:rsidRPr="00D273CE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32"/>
          <w:szCs w:val="32"/>
        </w:rPr>
        <w:t xml:space="preserve">Year </w:t>
      </w:r>
      <w:r w:rsidRPr="00D273CE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>Project</w:t>
      </w:r>
    </w:p>
    <w:p w14:paraId="5DCC46EF" w14:textId="77777777" w:rsidR="00F25070" w:rsidRPr="00D273CE" w:rsidRDefault="00F25070" w:rsidP="00F2507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0CA1868" w14:textId="77777777" w:rsidR="00F25070" w:rsidRPr="00D273CE" w:rsidRDefault="00F25070" w:rsidP="00F25070">
      <w:pPr>
        <w:widowControl w:val="0"/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3791"/>
        <w:gridCol w:w="2384"/>
        <w:gridCol w:w="1290"/>
      </w:tblGrid>
      <w:tr w:rsidR="00F91236" w:rsidRPr="00D273CE" w14:paraId="06D444BC" w14:textId="77777777" w:rsidTr="004A5D5C">
        <w:trPr>
          <w:trHeight w:val="788"/>
        </w:trPr>
        <w:tc>
          <w:tcPr>
            <w:tcW w:w="1997" w:type="dxa"/>
          </w:tcPr>
          <w:p w14:paraId="6416F3D8" w14:textId="1EDD9FAA" w:rsidR="00F91236" w:rsidRPr="00D273CE" w:rsidRDefault="00F91236" w:rsidP="00F9123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after="0" w:line="316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rPrChange w:id="6" w:author="IU" w:date="2025-01-22T17:38:00Z">
                  <w:rPr/>
                </w:rPrChange>
              </w:rPr>
              <w:pPrChange w:id="7" w:author="IU" w:date="2025-01-22T17:38:00Z">
                <w:pPr>
                  <w:widowControl w:val="0"/>
                  <w:autoSpaceDE w:val="0"/>
                  <w:autoSpaceDN w:val="0"/>
                  <w:spacing w:after="0" w:line="316" w:lineRule="exact"/>
                </w:pPr>
              </w:pPrChange>
            </w:pPr>
            <w:r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rPrChange w:id="8" w:author="IU" w:date="2025-01-22T17:38:00Z">
                  <w:rPr/>
                </w:rPrChange>
              </w:rPr>
              <w:t>Title:</w:t>
            </w:r>
          </w:p>
        </w:tc>
        <w:tc>
          <w:tcPr>
            <w:tcW w:w="7465" w:type="dxa"/>
            <w:gridSpan w:val="3"/>
          </w:tcPr>
          <w:p w14:paraId="5F9589CC" w14:textId="1F31F205" w:rsidR="00F91236" w:rsidRPr="00D273CE" w:rsidRDefault="00F91236" w:rsidP="00F91236">
            <w:pPr>
              <w:widowControl w:val="0"/>
              <w:tabs>
                <w:tab w:val="left" w:pos="6923"/>
              </w:tabs>
              <w:autoSpaceDE w:val="0"/>
              <w:autoSpaceDN w:val="0"/>
              <w:spacing w:after="0" w:line="316" w:lineRule="exact"/>
              <w:ind w:left="-1" w:right="-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Dead Reckoning AI Survival (2D Game)</w:t>
            </w:r>
            <w:r w:rsidRPr="00D273C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ab/>
            </w:r>
          </w:p>
        </w:tc>
      </w:tr>
      <w:tr w:rsidR="00F91236" w:rsidRPr="00D273CE" w14:paraId="54128FE0" w14:textId="77777777" w:rsidTr="004A5D5C">
        <w:trPr>
          <w:trHeight w:val="1232"/>
        </w:trPr>
        <w:tc>
          <w:tcPr>
            <w:tcW w:w="1997" w:type="dxa"/>
          </w:tcPr>
          <w:p w14:paraId="185D89CF" w14:textId="5E9F61DC" w:rsidR="00F91236" w:rsidRPr="00D273CE" w:rsidRDefault="00F91236" w:rsidP="00F9123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57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rPrChange w:id="9" w:author="IU" w:date="2025-01-22T17:38:00Z">
                  <w:rPr/>
                </w:rPrChange>
              </w:rPr>
              <w:pPrChange w:id="10" w:author="IU" w:date="2025-01-22T17:38:00Z">
                <w:pPr>
                  <w:widowControl w:val="0"/>
                  <w:autoSpaceDE w:val="0"/>
                  <w:autoSpaceDN w:val="0"/>
                  <w:spacing w:before="157" w:after="0" w:line="240" w:lineRule="auto"/>
                </w:pPr>
              </w:pPrChange>
            </w:pPr>
            <w:r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rPrChange w:id="11" w:author="IU" w:date="2025-01-22T17:38:00Z">
                  <w:rPr/>
                </w:rPrChange>
              </w:rPr>
              <w:t>Domain(s)</w:t>
            </w:r>
          </w:p>
        </w:tc>
        <w:tc>
          <w:tcPr>
            <w:tcW w:w="3791" w:type="dxa"/>
          </w:tcPr>
          <w:p w14:paraId="1D139AD3" w14:textId="77777777" w:rsidR="00F91236" w:rsidRPr="00D273CE" w:rsidRDefault="00F91236" w:rsidP="00F91236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autoSpaceDN w:val="0"/>
              <w:spacing w:before="159" w:after="0" w:line="293" w:lineRule="exact"/>
              <w:ind w:left="9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>[Game Development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  <w:p w14:paraId="14274E2C" w14:textId="77777777" w:rsidR="00F91236" w:rsidRPr="00D273CE" w:rsidRDefault="00F91236" w:rsidP="00F91236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autoSpaceDN w:val="0"/>
              <w:spacing w:after="0" w:line="293" w:lineRule="exact"/>
              <w:ind w:left="9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>[Software Engineering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  <w:p w14:paraId="42EEA655" w14:textId="77777777" w:rsidR="00F91236" w:rsidRPr="00D273CE" w:rsidRDefault="00F91236" w:rsidP="00F91236">
            <w:pPr>
              <w:widowControl w:val="0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autoSpaceDN w:val="0"/>
              <w:spacing w:after="0" w:line="293" w:lineRule="exact"/>
              <w:ind w:left="9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>[Artificial Intelligence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  <w:p w14:paraId="255EB946" w14:textId="237A120F" w:rsidR="00F91236" w:rsidRPr="00D273CE" w:rsidRDefault="00F91236" w:rsidP="00F912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720"/>
              </w:tabs>
              <w:autoSpaceDE w:val="0"/>
              <w:autoSpaceDN w:val="0"/>
              <w:spacing w:after="0" w:line="29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</w:tcPr>
          <w:p w14:paraId="3DF668C1" w14:textId="77777777" w:rsidR="00F91236" w:rsidRPr="00D273CE" w:rsidRDefault="00F91236" w:rsidP="00F912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311D820A" w14:textId="77777777" w:rsidR="00F91236" w:rsidRPr="00D273CE" w:rsidRDefault="00F91236" w:rsidP="00F9123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236" w:rsidRPr="00D273CE" w14:paraId="6F6EB7A6" w14:textId="77777777" w:rsidTr="004A5D5C">
        <w:trPr>
          <w:trHeight w:val="1230"/>
        </w:trPr>
        <w:tc>
          <w:tcPr>
            <w:tcW w:w="1997" w:type="dxa"/>
          </w:tcPr>
          <w:p w14:paraId="672660D6" w14:textId="5550536A" w:rsidR="00F91236" w:rsidRPr="00D273CE" w:rsidRDefault="00F91236" w:rsidP="00F91236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65" w:after="0" w:line="360" w:lineRule="auto"/>
              <w:ind w:right="4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rPrChange w:id="12" w:author="IU" w:date="2025-01-22T17:38:00Z">
                  <w:rPr/>
                </w:rPrChange>
              </w:rPr>
              <w:pPrChange w:id="13" w:author="IU" w:date="2025-01-22T17:38:00Z">
                <w:pPr>
                  <w:widowControl w:val="0"/>
                  <w:autoSpaceDE w:val="0"/>
                  <w:autoSpaceDN w:val="0"/>
                  <w:spacing w:before="165" w:after="0" w:line="360" w:lineRule="auto"/>
                  <w:ind w:right="412"/>
                </w:pPr>
              </w:pPrChange>
            </w:pPr>
            <w:proofErr w:type="gramStart"/>
            <w:r w:rsidRPr="00D273CE">
              <w:rPr>
                <w:rFonts w:ascii="Times New Roman" w:eastAsia="Times New Roman" w:hAnsi="Times New Roman" w:cs="Times New Roman"/>
                <w:b/>
                <w:sz w:val="24"/>
                <w:szCs w:val="24"/>
                <w:rPrChange w:id="14" w:author="IU" w:date="2025-01-22T17:38:00Z">
                  <w:rPr/>
                </w:rPrChange>
              </w:rPr>
              <w:t>Nature</w:t>
            </w:r>
            <w:r w:rsidRPr="00D273CE">
              <w:rPr>
                <w:rFonts w:ascii="Times New Roman" w:eastAsia="Times New Roman" w:hAnsi="Times New Roman" w:cs="Times New Roman"/>
                <w:b/>
                <w:spacing w:val="-18"/>
                <w:sz w:val="24"/>
                <w:szCs w:val="24"/>
                <w:rPrChange w:id="15" w:author="IU" w:date="2025-01-22T17:38:00Z">
                  <w:rPr>
                    <w:spacing w:val="-18"/>
                  </w:rPr>
                </w:rPrChange>
              </w:rPr>
              <w:t xml:space="preserve"> </w:t>
            </w:r>
            <w:ins w:id="16" w:author="IU" w:date="2025-01-22T17:38:00Z">
              <w:r w:rsidRPr="00D273CE">
                <w:rPr>
                  <w:rFonts w:ascii="Times New Roman" w:eastAsia="Times New Roman" w:hAnsi="Times New Roman" w:cs="Times New Roman"/>
                  <w:b/>
                  <w:spacing w:val="-18"/>
                  <w:sz w:val="24"/>
                  <w:szCs w:val="24"/>
                </w:rPr>
                <w:t xml:space="preserve"> </w:t>
              </w:r>
            </w:ins>
            <w:r w:rsidRPr="00D273CE">
              <w:rPr>
                <w:rFonts w:ascii="Times New Roman" w:eastAsia="Times New Roman" w:hAnsi="Times New Roman" w:cs="Times New Roman"/>
                <w:b/>
                <w:sz w:val="24"/>
                <w:szCs w:val="24"/>
                <w:rPrChange w:id="17" w:author="IU" w:date="2025-01-22T17:38:00Z">
                  <w:rPr/>
                </w:rPrChange>
              </w:rPr>
              <w:t>of</w:t>
            </w:r>
            <w:proofErr w:type="gramEnd"/>
            <w:r w:rsidRPr="00D273CE">
              <w:rPr>
                <w:rFonts w:ascii="Times New Roman" w:eastAsia="Times New Roman" w:hAnsi="Times New Roman" w:cs="Times New Roman"/>
                <w:b/>
                <w:sz w:val="24"/>
                <w:szCs w:val="24"/>
                <w:rPrChange w:id="18" w:author="IU" w:date="2025-01-22T17:38:00Z">
                  <w:rPr/>
                </w:rPrChange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rPrChange w:id="19" w:author="IU" w:date="2025-01-22T17:38:00Z">
                  <w:rPr>
                    <w:spacing w:val="-2"/>
                  </w:rPr>
                </w:rPrChange>
              </w:rPr>
              <w:t>Project</w:t>
            </w:r>
          </w:p>
        </w:tc>
        <w:tc>
          <w:tcPr>
            <w:tcW w:w="3791" w:type="dxa"/>
          </w:tcPr>
          <w:p w14:paraId="182C9B3C" w14:textId="059CF017" w:rsidR="00F91236" w:rsidRPr="00D273CE" w:rsidRDefault="00F91236" w:rsidP="00F91236">
            <w:pPr>
              <w:widowControl w:val="0"/>
              <w:tabs>
                <w:tab w:val="left" w:pos="250"/>
              </w:tabs>
              <w:autoSpaceDE w:val="0"/>
              <w:autoSpaceDN w:val="0"/>
              <w:spacing w:after="0" w:line="262" w:lineRule="exact"/>
              <w:ind w:left="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3CE">
              <w:rPr>
                <w:rFonts w:ascii="Times New Roman" w:eastAsia="Segoe UI Symbol" w:hAnsi="Times New Roman" w:cs="Times New Roman"/>
                <w:w w:val="115"/>
                <w:sz w:val="20"/>
                <w:szCs w:val="20"/>
                <w:highlight w:val="lightGray"/>
              </w:rPr>
              <w:t>[</w:t>
            </w:r>
            <w:proofErr w:type="gramStart"/>
            <w:r w:rsidRPr="00D273CE">
              <w:rPr>
                <w:rFonts w:ascii="Segoe UI Symbol" w:eastAsia="Segoe UI Symbol" w:hAnsi="Segoe UI Symbol" w:cs="Segoe UI Symbol"/>
                <w:w w:val="115"/>
                <w:sz w:val="20"/>
                <w:szCs w:val="20"/>
                <w:highlight w:val="lightGray"/>
              </w:rPr>
              <w:t>✔</w:t>
            </w:r>
            <w:r w:rsidRPr="00D273CE">
              <w:rPr>
                <w:rFonts w:ascii="Times New Roman" w:eastAsia="Segoe UI Symbol" w:hAnsi="Times New Roman" w:cs="Times New Roman"/>
                <w:w w:val="115"/>
                <w:sz w:val="20"/>
                <w:szCs w:val="20"/>
                <w:highlight w:val="lightGray"/>
              </w:rPr>
              <w:t>]</w:t>
            </w:r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gramEnd"/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2384" w:type="dxa"/>
          </w:tcPr>
          <w:p w14:paraId="024C01C6" w14:textId="69E14B37" w:rsidR="00F91236" w:rsidRPr="00D273CE" w:rsidRDefault="00F91236" w:rsidP="00F91236">
            <w:pPr>
              <w:widowControl w:val="0"/>
              <w:tabs>
                <w:tab w:val="left" w:pos="330"/>
              </w:tabs>
              <w:autoSpaceDE w:val="0"/>
              <w:autoSpaceDN w:val="0"/>
              <w:spacing w:before="15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38ECCC84" w14:textId="249B037B" w:rsidR="00F91236" w:rsidRPr="00D273CE" w:rsidRDefault="00F91236" w:rsidP="00F91236">
            <w:pPr>
              <w:widowControl w:val="0"/>
              <w:tabs>
                <w:tab w:val="left" w:pos="339"/>
              </w:tabs>
              <w:autoSpaceDE w:val="0"/>
              <w:autoSpaceDN w:val="0"/>
              <w:spacing w:before="153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070" w:rsidRPr="00D273CE" w14:paraId="3485ED38" w14:textId="77777777" w:rsidTr="004A5D5C">
        <w:trPr>
          <w:trHeight w:val="1912"/>
        </w:trPr>
        <w:tc>
          <w:tcPr>
            <w:tcW w:w="9462" w:type="dxa"/>
            <w:gridSpan w:val="4"/>
          </w:tcPr>
          <w:p w14:paraId="1B273B7E" w14:textId="77512F31" w:rsidR="000A3648" w:rsidRPr="00D273CE" w:rsidRDefault="00690261" w:rsidP="00690261">
            <w:pPr>
              <w:widowControl w:val="0"/>
              <w:autoSpaceDE w:val="0"/>
              <w:autoSpaceDN w:val="0"/>
              <w:spacing w:before="15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</w:rPr>
              <w:t xml:space="preserve">      </w:t>
            </w: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  <w:u w:val="single"/>
              </w:rPr>
              <w:t xml:space="preserve">4.  </w:t>
            </w: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</w:rPr>
              <w:t xml:space="preserve"> </w:t>
            </w:r>
            <w:r w:rsidR="000D1E06"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Brief outline</w:t>
            </w:r>
            <w:r w:rsidR="00F25070"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rPrChange w:id="20" w:author="IU" w:date="2025-01-22T17:39:00Z">
                  <w:rPr/>
                </w:rPrChange>
              </w:rPr>
              <w:t>:</w:t>
            </w:r>
          </w:p>
          <w:p w14:paraId="256B4239" w14:textId="77777777" w:rsidR="000A3648" w:rsidRPr="00D273CE" w:rsidRDefault="000A3648" w:rsidP="000A3648">
            <w:pPr>
              <w:pStyle w:val="ListParagraph"/>
              <w:widowControl w:val="0"/>
              <w:autoSpaceDE w:val="0"/>
              <w:autoSpaceDN w:val="0"/>
              <w:spacing w:before="15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AB2B0" w14:textId="6EAF91DD" w:rsidR="000D1E06" w:rsidRPr="00D273CE" w:rsidRDefault="00F91236" w:rsidP="000D1E06">
            <w:pPr>
              <w:pStyle w:val="ListParagraph"/>
              <w:widowControl w:val="0"/>
              <w:tabs>
                <w:tab w:val="left" w:pos="6556"/>
              </w:tabs>
              <w:autoSpaceDE w:val="0"/>
              <w:autoSpaceDN w:val="0"/>
              <w:spacing w:before="159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PrChange w:id="21" w:author="IU" w:date="2025-01-22T17:39:00Z">
                  <w:rPr/>
                </w:rPrChange>
              </w:rPr>
            </w:pPr>
            <w:r w:rsidRPr="00D273CE">
              <w:rPr>
                <w:rFonts w:ascii="Times New Roman" w:eastAsia="Times New Roman" w:hAnsi="Times New Roman" w:cs="Times New Roman"/>
              </w:rPr>
              <w:t xml:space="preserve">We are developing a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</w:rPr>
              <w:t>2D side-scrolling zombie survival game</w:t>
            </w:r>
            <w:r w:rsidRPr="00D273CE">
              <w:rPr>
                <w:rFonts w:ascii="Times New Roman" w:eastAsia="Times New Roman" w:hAnsi="Times New Roman" w:cs="Times New Roman"/>
              </w:rPr>
              <w:t xml:space="preserve"> where players can move, fight zombies, collect items, craft tools, build shelters, and rescue survivors. The game includes a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</w:rPr>
              <w:t>day-night cycle</w:t>
            </w:r>
            <w:r w:rsidRPr="00D273CE">
              <w:rPr>
                <w:rFonts w:ascii="Times New Roman" w:eastAsia="Times New Roman" w:hAnsi="Times New Roman" w:cs="Times New Roman"/>
              </w:rPr>
              <w:t xml:space="preserve">, where nights are more dangerous, and features a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</w:rPr>
              <w:t>modular system</w:t>
            </w:r>
            <w:r w:rsidRPr="00D273CE">
              <w:rPr>
                <w:rFonts w:ascii="Times New Roman" w:eastAsia="Times New Roman" w:hAnsi="Times New Roman" w:cs="Times New Roman"/>
              </w:rPr>
              <w:t xml:space="preserve"> for easy updates and testing. The story changes based on the player's choices, making each playthrough unique</w:t>
            </w:r>
            <w:r w:rsidR="000D1E06"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F25070" w:rsidRPr="00D273CE" w14:paraId="073F6D59" w14:textId="77777777" w:rsidTr="004A5D5C">
        <w:trPr>
          <w:trHeight w:val="1242"/>
        </w:trPr>
        <w:tc>
          <w:tcPr>
            <w:tcW w:w="9462" w:type="dxa"/>
            <w:gridSpan w:val="4"/>
          </w:tcPr>
          <w:p w14:paraId="125D29B7" w14:textId="2170F425" w:rsidR="00F25070" w:rsidRPr="00D273CE" w:rsidRDefault="00690261" w:rsidP="00690261">
            <w:pPr>
              <w:widowControl w:val="0"/>
              <w:autoSpaceDE w:val="0"/>
              <w:autoSpaceDN w:val="0"/>
              <w:spacing w:before="15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</w:rPr>
              <w:t xml:space="preserve">    </w:t>
            </w:r>
            <w:r w:rsidR="00D273CE"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  <w:u w:val="single"/>
              </w:rPr>
              <w:t>5</w:t>
            </w: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  <w:u w:val="single"/>
              </w:rPr>
              <w:t xml:space="preserve">.  </w:t>
            </w:r>
            <w:r w:rsidRPr="00D273CE">
              <w:rPr>
                <w:rFonts w:ascii="Times New Roman" w:eastAsia="Times New Roman" w:hAnsi="Times New Roman" w:cs="Times New Roman"/>
                <w:b/>
                <w:color w:val="0070C0"/>
                <w:spacing w:val="-2"/>
                <w:sz w:val="24"/>
                <w:szCs w:val="24"/>
              </w:rPr>
              <w:t xml:space="preserve"> </w:t>
            </w:r>
            <w:r w:rsidR="000D1E06"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Objectives</w:t>
            </w:r>
            <w:r w:rsidR="00F25070" w:rsidRPr="00D273CE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  <w:rPrChange w:id="22" w:author="IU" w:date="2025-01-22T17:39:00Z">
                  <w:rPr/>
                </w:rPrChange>
              </w:rPr>
              <w:t>:</w:t>
            </w:r>
          </w:p>
          <w:p w14:paraId="4D834DC2" w14:textId="77777777" w:rsidR="000D1E06" w:rsidRPr="00D273CE" w:rsidRDefault="000D1E06" w:rsidP="000D1E06">
            <w:pPr>
              <w:pStyle w:val="ListParagraph"/>
              <w:widowControl w:val="0"/>
              <w:autoSpaceDE w:val="0"/>
              <w:autoSpaceDN w:val="0"/>
              <w:spacing w:before="159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6ADF6" w14:textId="77777777" w:rsidR="00F91236" w:rsidRPr="005137F0" w:rsidRDefault="00F91236" w:rsidP="00F91236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5137F0">
              <w:rPr>
                <w:rFonts w:ascii="Times New Roman" w:eastAsia="Times New Roman" w:hAnsi="Times New Roman" w:cs="Times New Roman"/>
                <w:szCs w:val="24"/>
              </w:rPr>
              <w:t>Create a playable 2D survival horror game.</w:t>
            </w:r>
          </w:p>
          <w:p w14:paraId="64DC9A8B" w14:textId="77777777" w:rsidR="00F91236" w:rsidRPr="005137F0" w:rsidRDefault="00F91236" w:rsidP="00F91236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5137F0">
              <w:rPr>
                <w:rFonts w:ascii="Times New Roman" w:eastAsia="Times New Roman" w:hAnsi="Times New Roman" w:cs="Times New Roman"/>
                <w:szCs w:val="24"/>
              </w:rPr>
              <w:t>Implement AI-based enemy logic and crafting systems.</w:t>
            </w:r>
          </w:p>
          <w:p w14:paraId="7E21C113" w14:textId="77777777" w:rsidR="00F91236" w:rsidRPr="005137F0" w:rsidRDefault="00F91236" w:rsidP="00F91236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5137F0">
              <w:rPr>
                <w:rFonts w:ascii="Times New Roman" w:eastAsia="Times New Roman" w:hAnsi="Times New Roman" w:cs="Times New Roman"/>
                <w:szCs w:val="24"/>
              </w:rPr>
              <w:t>Develop a rescue mission system.</w:t>
            </w:r>
          </w:p>
          <w:p w14:paraId="6FF8FC65" w14:textId="77777777" w:rsidR="00F91236" w:rsidRPr="005137F0" w:rsidRDefault="00F91236" w:rsidP="00F91236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5137F0">
              <w:rPr>
                <w:rFonts w:ascii="Times New Roman" w:eastAsia="Times New Roman" w:hAnsi="Times New Roman" w:cs="Times New Roman"/>
                <w:szCs w:val="24"/>
              </w:rPr>
              <w:t xml:space="preserve">Enable </w:t>
            </w:r>
            <w:proofErr w:type="gramStart"/>
            <w:r w:rsidRPr="005137F0">
              <w:rPr>
                <w:rFonts w:ascii="Times New Roman" w:eastAsia="Times New Roman" w:hAnsi="Times New Roman" w:cs="Times New Roman"/>
                <w:szCs w:val="24"/>
              </w:rPr>
              <w:t>save</w:t>
            </w:r>
            <w:proofErr w:type="gramEnd"/>
            <w:r w:rsidRPr="005137F0">
              <w:rPr>
                <w:rFonts w:ascii="Times New Roman" w:eastAsia="Times New Roman" w:hAnsi="Times New Roman" w:cs="Times New Roman"/>
                <w:szCs w:val="24"/>
              </w:rPr>
              <w:t>/load game progress.</w:t>
            </w:r>
          </w:p>
          <w:p w14:paraId="3DF7B0B1" w14:textId="77777777" w:rsidR="00F91236" w:rsidRPr="005137F0" w:rsidRDefault="00F91236" w:rsidP="00F91236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Cs w:val="24"/>
              </w:rPr>
            </w:pPr>
            <w:r w:rsidRPr="005137F0">
              <w:rPr>
                <w:rFonts w:ascii="Times New Roman" w:eastAsia="Times New Roman" w:hAnsi="Times New Roman" w:cs="Times New Roman"/>
                <w:szCs w:val="24"/>
              </w:rPr>
              <w:t>Integrate a dynamic narrative based on player decisions.</w:t>
            </w:r>
          </w:p>
          <w:p w14:paraId="7F51944B" w14:textId="77777777" w:rsidR="000D1E06" w:rsidRPr="00D273CE" w:rsidRDefault="000D1E06" w:rsidP="00F70C8E">
            <w:pPr>
              <w:rPr>
                <w:rFonts w:ascii="Times New Roman" w:hAnsi="Times New Roman" w:cs="Times New Roman"/>
              </w:rPr>
            </w:pPr>
          </w:p>
        </w:tc>
      </w:tr>
    </w:tbl>
    <w:p w14:paraId="54206AD3" w14:textId="4F799EAD" w:rsidR="000D1E06" w:rsidRPr="00D273CE" w:rsidRDefault="000D1E06" w:rsidP="000D1E06">
      <w:pPr>
        <w:tabs>
          <w:tab w:val="left" w:pos="217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CDAC87" w14:textId="008CADCF" w:rsidR="000D1E06" w:rsidRPr="00D273CE" w:rsidRDefault="00690261" w:rsidP="00690261">
      <w:pPr>
        <w:tabs>
          <w:tab w:val="center" w:pos="4905"/>
        </w:tabs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</w:rPr>
        <w:t xml:space="preserve">    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>6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 xml:space="preserve">.  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z w:val="24"/>
          <w:szCs w:val="24"/>
        </w:rPr>
        <w:t>Scope:</w:t>
      </w:r>
    </w:p>
    <w:p w14:paraId="4E49C187" w14:textId="773C2E0E" w:rsidR="000D1E06" w:rsidRPr="00D273CE" w:rsidRDefault="00F91236" w:rsidP="000D1E06">
      <w:pPr>
        <w:pStyle w:val="ListParagraph"/>
        <w:widowControl w:val="0"/>
        <w:autoSpaceDE w:val="0"/>
        <w:autoSpaceDN w:val="0"/>
        <w:spacing w:before="77" w:after="0" w:line="240" w:lineRule="auto"/>
        <w:rPr>
          <w:rFonts w:ascii="Times New Roman" w:eastAsia="Times New Roman" w:hAnsi="Times New Roman" w:cs="Times New Roman"/>
          <w:sz w:val="20"/>
        </w:rPr>
      </w:pPr>
      <w:r w:rsidRPr="00095E56">
        <w:rPr>
          <w:rFonts w:ascii="Times New Roman" w:eastAsia="Times New Roman" w:hAnsi="Times New Roman" w:cs="Times New Roman"/>
        </w:rPr>
        <w:t>The game is developed using Unity and C#. It will function as an offline, single-player experience with future potential for cloud integration. The project will demonstrate key AI behaviors, UI design, game logic, and performance optimization</w:t>
      </w:r>
    </w:p>
    <w:p w14:paraId="208093AF" w14:textId="62CC05DC" w:rsidR="000D1E06" w:rsidRPr="00D273CE" w:rsidRDefault="00690261" w:rsidP="00690261">
      <w:pPr>
        <w:widowControl w:val="0"/>
        <w:autoSpaceDE w:val="0"/>
        <w:autoSpaceDN w:val="0"/>
        <w:spacing w:before="77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</w:rPr>
        <w:t xml:space="preserve">         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>7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 xml:space="preserve">.  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z w:val="24"/>
          <w:szCs w:val="24"/>
          <w:rPrChange w:id="23" w:author="IU" w:date="2025-01-22T17:39:00Z">
            <w:rPr/>
          </w:rPrChange>
        </w:rPr>
        <w:t>Proposed</w:t>
      </w:r>
      <w:r w:rsidR="000D1E06" w:rsidRPr="00D273CE">
        <w:rPr>
          <w:rFonts w:ascii="Times New Roman" w:eastAsia="Times New Roman" w:hAnsi="Times New Roman" w:cs="Times New Roman"/>
          <w:b/>
          <w:spacing w:val="-3"/>
          <w:sz w:val="24"/>
          <w:szCs w:val="24"/>
          <w:rPrChange w:id="24" w:author="IU" w:date="2025-01-22T17:39:00Z">
            <w:rPr>
              <w:spacing w:val="-3"/>
            </w:rPr>
          </w:rPrChange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pacing w:val="-2"/>
          <w:sz w:val="24"/>
          <w:szCs w:val="24"/>
          <w:rPrChange w:id="25" w:author="IU" w:date="2025-01-22T17:39:00Z">
            <w:rPr/>
          </w:rPrChange>
        </w:rPr>
        <w:t>Methodology:</w:t>
      </w:r>
    </w:p>
    <w:p w14:paraId="4AE783FB" w14:textId="77777777" w:rsidR="000D1E06" w:rsidRPr="00D273CE" w:rsidRDefault="000D1E06" w:rsidP="000D1E06">
      <w:pPr>
        <w:pStyle w:val="ListParagraph"/>
        <w:widowControl w:val="0"/>
        <w:autoSpaceDE w:val="0"/>
        <w:autoSpaceDN w:val="0"/>
        <w:spacing w:before="77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33EEE" w14:textId="33F97042" w:rsidR="00F91236" w:rsidRPr="00F91236" w:rsidRDefault="00690261" w:rsidP="00F91236">
      <w:pPr>
        <w:tabs>
          <w:tab w:val="center" w:pos="4905"/>
        </w:tabs>
        <w:ind w:left="360"/>
        <w:rPr>
          <w:rFonts w:ascii="Times New Roman" w:hAnsi="Times New Roman" w:cs="Times New Roman"/>
        </w:rPr>
      </w:pPr>
      <w:r w:rsidRPr="00D273CE">
        <w:rPr>
          <w:rFonts w:ascii="Times New Roman" w:hAnsi="Times New Roman" w:cs="Times New Roman"/>
        </w:rPr>
        <w:t xml:space="preserve">      </w:t>
      </w:r>
      <w:r w:rsidR="00F91236" w:rsidRPr="00F91236">
        <w:rPr>
          <w:rFonts w:ascii="Times New Roman" w:hAnsi="Times New Roman" w:cs="Times New Roman"/>
        </w:rPr>
        <w:t xml:space="preserve">The </w:t>
      </w:r>
      <w:r w:rsidR="00F91236" w:rsidRPr="00F91236">
        <w:rPr>
          <w:rFonts w:ascii="Times New Roman" w:hAnsi="Times New Roman" w:cs="Times New Roman"/>
          <w:b/>
          <w:bCs/>
        </w:rPr>
        <w:t>Waterfall model</w:t>
      </w:r>
      <w:r w:rsidR="00F91236" w:rsidRPr="00F91236">
        <w:rPr>
          <w:rFonts w:ascii="Times New Roman" w:hAnsi="Times New Roman" w:cs="Times New Roman"/>
        </w:rPr>
        <w:t xml:space="preserve"> will be followed, starting with requirement gathering and GDD, followed by </w:t>
      </w:r>
      <w:r w:rsidRPr="00D273CE">
        <w:rPr>
          <w:rFonts w:ascii="Times New Roman" w:hAnsi="Times New Roman" w:cs="Times New Roman"/>
        </w:rPr>
        <w:t xml:space="preserve">        </w:t>
      </w:r>
      <w:r w:rsidR="00F91236" w:rsidRPr="00F91236">
        <w:rPr>
          <w:rFonts w:ascii="Times New Roman" w:hAnsi="Times New Roman" w:cs="Times New Roman"/>
        </w:rPr>
        <w:t>design, implementation (in Unity), testing, and final deployment. Modular programming, GitHub version control, and milestone-based tracking will be used.</w:t>
      </w:r>
    </w:p>
    <w:p w14:paraId="1729F368" w14:textId="77777777" w:rsidR="00F91236" w:rsidRPr="00D273CE" w:rsidRDefault="00F91236" w:rsidP="000D1E06">
      <w:pPr>
        <w:tabs>
          <w:tab w:val="center" w:pos="4905"/>
        </w:tabs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5D75A" w14:textId="356FA56C" w:rsidR="000D1E06" w:rsidRPr="00D273CE" w:rsidRDefault="000D1E06" w:rsidP="000D1E06">
      <w:pPr>
        <w:tabs>
          <w:tab w:val="center" w:pos="4905"/>
        </w:tabs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3C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</w:p>
    <w:p w14:paraId="18004D39" w14:textId="591929A5" w:rsidR="000D1E06" w:rsidRPr="00D273CE" w:rsidRDefault="00690261" w:rsidP="00690261">
      <w:pPr>
        <w:pStyle w:val="ListParagraph"/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pPrChange w:id="26" w:author="IU" w:date="2025-01-22T17:39:00Z">
          <w:pPr>
            <w:widowControl w:val="0"/>
            <w:autoSpaceDE w:val="0"/>
            <w:autoSpaceDN w:val="0"/>
            <w:spacing w:before="160" w:after="0" w:line="240" w:lineRule="auto"/>
            <w:ind w:left="320"/>
          </w:pPr>
        </w:pPrChange>
      </w:pP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>8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 xml:space="preserve">.  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z w:val="24"/>
          <w:szCs w:val="24"/>
          <w:rPrChange w:id="27" w:author="IU" w:date="2025-01-22T17:39:00Z">
            <w:rPr/>
          </w:rPrChange>
        </w:rPr>
        <w:t>Resources</w:t>
      </w:r>
      <w:r w:rsidR="000D1E06" w:rsidRPr="00D273CE">
        <w:rPr>
          <w:rFonts w:ascii="Times New Roman" w:eastAsia="Times New Roman" w:hAnsi="Times New Roman" w:cs="Times New Roman"/>
          <w:b/>
          <w:spacing w:val="-5"/>
          <w:sz w:val="24"/>
          <w:szCs w:val="24"/>
          <w:rPrChange w:id="28" w:author="IU" w:date="2025-01-22T17:39:00Z">
            <w:rPr>
              <w:spacing w:val="-5"/>
            </w:rPr>
          </w:rPrChange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pacing w:val="-2"/>
          <w:sz w:val="24"/>
          <w:szCs w:val="24"/>
          <w:rPrChange w:id="29" w:author="IU" w:date="2025-01-22T17:39:00Z">
            <w:rPr>
              <w:spacing w:val="-2"/>
            </w:rPr>
          </w:rPrChange>
        </w:rPr>
        <w:t>Involved:</w:t>
      </w:r>
    </w:p>
    <w:p w14:paraId="5E9F46B2" w14:textId="77777777" w:rsidR="000D1E06" w:rsidRPr="00D273CE" w:rsidRDefault="000D1E06" w:rsidP="000D1E06">
      <w:pPr>
        <w:pStyle w:val="ListParagraph"/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E365B" w14:textId="77777777" w:rsidR="00F91236" w:rsidRPr="00F91236" w:rsidRDefault="00F91236" w:rsidP="00F912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60" w:after="0"/>
        <w:rPr>
          <w:rFonts w:ascii="Times New Roman" w:eastAsia="Times New Roman" w:hAnsi="Times New Roman" w:cs="Times New Roman"/>
          <w:szCs w:val="24"/>
        </w:rPr>
      </w:pPr>
      <w:r w:rsidRPr="00F91236">
        <w:rPr>
          <w:rFonts w:ascii="Times New Roman" w:eastAsia="Times New Roman" w:hAnsi="Times New Roman" w:cs="Times New Roman"/>
          <w:szCs w:val="24"/>
        </w:rPr>
        <w:t>Unity Game Engine</w:t>
      </w:r>
    </w:p>
    <w:p w14:paraId="66E843CE" w14:textId="77777777" w:rsidR="00F91236" w:rsidRPr="00F91236" w:rsidRDefault="00F91236" w:rsidP="00F912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60" w:after="0"/>
        <w:rPr>
          <w:rFonts w:ascii="Times New Roman" w:eastAsia="Times New Roman" w:hAnsi="Times New Roman" w:cs="Times New Roman"/>
          <w:szCs w:val="24"/>
        </w:rPr>
      </w:pPr>
      <w:r w:rsidRPr="00F91236">
        <w:rPr>
          <w:rFonts w:ascii="Times New Roman" w:eastAsia="Times New Roman" w:hAnsi="Times New Roman" w:cs="Times New Roman"/>
          <w:szCs w:val="24"/>
        </w:rPr>
        <w:t>C#</w:t>
      </w:r>
    </w:p>
    <w:p w14:paraId="777E34B0" w14:textId="77777777" w:rsidR="00F91236" w:rsidRPr="00F91236" w:rsidRDefault="00F91236" w:rsidP="00F912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60" w:after="0"/>
        <w:rPr>
          <w:rFonts w:ascii="Times New Roman" w:eastAsia="Times New Roman" w:hAnsi="Times New Roman" w:cs="Times New Roman"/>
          <w:szCs w:val="24"/>
        </w:rPr>
      </w:pPr>
      <w:r w:rsidRPr="00F91236">
        <w:rPr>
          <w:rFonts w:ascii="Times New Roman" w:eastAsia="Times New Roman" w:hAnsi="Times New Roman" w:cs="Times New Roman"/>
          <w:szCs w:val="24"/>
        </w:rPr>
        <w:t>Piskel/Photoshop (Graphics)</w:t>
      </w:r>
    </w:p>
    <w:p w14:paraId="3FB831A2" w14:textId="77777777" w:rsidR="00F91236" w:rsidRPr="00F91236" w:rsidRDefault="00F91236" w:rsidP="00F912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60" w:after="0"/>
        <w:rPr>
          <w:rFonts w:ascii="Times New Roman" w:eastAsia="Times New Roman" w:hAnsi="Times New Roman" w:cs="Times New Roman"/>
          <w:szCs w:val="24"/>
        </w:rPr>
      </w:pPr>
      <w:r w:rsidRPr="00F91236">
        <w:rPr>
          <w:rFonts w:ascii="Times New Roman" w:eastAsia="Times New Roman" w:hAnsi="Times New Roman" w:cs="Times New Roman"/>
          <w:szCs w:val="24"/>
        </w:rPr>
        <w:t>GitHub (Version Control)</w:t>
      </w:r>
    </w:p>
    <w:p w14:paraId="1854EAB2" w14:textId="77777777" w:rsidR="00F91236" w:rsidRPr="00F91236" w:rsidRDefault="00F91236" w:rsidP="00F912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60" w:after="0"/>
        <w:rPr>
          <w:rFonts w:ascii="Times New Roman" w:eastAsia="Times New Roman" w:hAnsi="Times New Roman" w:cs="Times New Roman"/>
          <w:szCs w:val="24"/>
        </w:rPr>
      </w:pPr>
      <w:r w:rsidRPr="00F91236">
        <w:rPr>
          <w:rFonts w:ascii="Times New Roman" w:eastAsia="Times New Roman" w:hAnsi="Times New Roman" w:cs="Times New Roman"/>
          <w:szCs w:val="24"/>
        </w:rPr>
        <w:t>FreeSound.org / Audacity (Audio)</w:t>
      </w:r>
    </w:p>
    <w:p w14:paraId="0CBC7626" w14:textId="77777777" w:rsidR="00F91236" w:rsidRPr="00F91236" w:rsidRDefault="00F91236" w:rsidP="00F912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60" w:after="0"/>
        <w:rPr>
          <w:rFonts w:ascii="Times New Roman" w:eastAsia="Times New Roman" w:hAnsi="Times New Roman" w:cs="Times New Roman"/>
          <w:szCs w:val="24"/>
        </w:rPr>
      </w:pPr>
      <w:r w:rsidRPr="00F91236">
        <w:rPr>
          <w:rFonts w:ascii="Times New Roman" w:eastAsia="Times New Roman" w:hAnsi="Times New Roman" w:cs="Times New Roman"/>
          <w:szCs w:val="24"/>
        </w:rPr>
        <w:t xml:space="preserve">Firebase (Optional for </w:t>
      </w:r>
      <w:proofErr w:type="gramStart"/>
      <w:r w:rsidRPr="00F91236">
        <w:rPr>
          <w:rFonts w:ascii="Times New Roman" w:eastAsia="Times New Roman" w:hAnsi="Times New Roman" w:cs="Times New Roman"/>
          <w:szCs w:val="24"/>
        </w:rPr>
        <w:t>save</w:t>
      </w:r>
      <w:proofErr w:type="gramEnd"/>
      <w:r w:rsidRPr="00F91236">
        <w:rPr>
          <w:rFonts w:ascii="Times New Roman" w:eastAsia="Times New Roman" w:hAnsi="Times New Roman" w:cs="Times New Roman"/>
          <w:szCs w:val="24"/>
        </w:rPr>
        <w:t xml:space="preserve"> syncing)</w:t>
      </w:r>
    </w:p>
    <w:p w14:paraId="1A970BDF" w14:textId="77777777" w:rsidR="000D1E06" w:rsidRPr="00D273CE" w:rsidRDefault="000D1E06" w:rsidP="000D1E06">
      <w:pPr>
        <w:pStyle w:val="ListParagraph"/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szCs w:val="24"/>
          <w:rPrChange w:id="30" w:author="IU" w:date="2025-01-22T17:39:00Z">
            <w:rPr/>
          </w:rPrChange>
        </w:rPr>
      </w:pPr>
    </w:p>
    <w:p w14:paraId="2FAF182B" w14:textId="7423540F" w:rsidR="000D1E06" w:rsidRPr="00D273CE" w:rsidRDefault="00690261" w:rsidP="00690261">
      <w:pPr>
        <w:pStyle w:val="ListParagraph"/>
        <w:widowControl w:val="0"/>
        <w:autoSpaceDE w:val="0"/>
        <w:autoSpaceDN w:val="0"/>
        <w:spacing w:before="220"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>9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  <w:u w:val="single"/>
        </w:rPr>
        <w:t xml:space="preserve">.  </w:t>
      </w:r>
      <w:r w:rsidRPr="00D273CE">
        <w:rPr>
          <w:rFonts w:ascii="Times New Roman" w:eastAsia="Times New Roman" w:hAnsi="Times New Roman" w:cs="Times New Roman"/>
          <w:b/>
          <w:color w:val="0070C0"/>
          <w:spacing w:val="-2"/>
          <w:sz w:val="24"/>
          <w:szCs w:val="24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bCs/>
          <w:sz w:val="23"/>
          <w:szCs w:val="23"/>
        </w:rPr>
        <w:t>Final Outcomes/ Deliverables:</w:t>
      </w:r>
    </w:p>
    <w:p w14:paraId="6B3EFF43" w14:textId="77777777" w:rsidR="000D1E06" w:rsidRPr="00D273CE" w:rsidRDefault="000D1E06" w:rsidP="000D1E06">
      <w:pPr>
        <w:pStyle w:val="ListParagraph"/>
        <w:widowControl w:val="0"/>
        <w:autoSpaceDE w:val="0"/>
        <w:autoSpaceDN w:val="0"/>
        <w:spacing w:before="2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52DB3" w14:textId="76218A42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Executable game (.exe)</w:t>
      </w:r>
    </w:p>
    <w:p w14:paraId="2CB70F75" w14:textId="7FC1EF52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Game Design Document</w:t>
      </w:r>
    </w:p>
    <w:p w14:paraId="05D8D6C5" w14:textId="4E072BFA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Source code with documentation</w:t>
      </w:r>
    </w:p>
    <w:p w14:paraId="6AB4002E" w14:textId="042EF429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Gameplay walkthrough video</w:t>
      </w:r>
    </w:p>
    <w:p w14:paraId="1677E2E5" w14:textId="1859704F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Final Report and Presentation</w:t>
      </w:r>
    </w:p>
    <w:p w14:paraId="2209031D" w14:textId="77777777" w:rsidR="004A5D5C" w:rsidRPr="00D273CE" w:rsidRDefault="004A5D5C" w:rsidP="000D1E06">
      <w:pPr>
        <w:pStyle w:val="NoSpacing"/>
        <w:ind w:left="720"/>
        <w:rPr>
          <w:rFonts w:ascii="Times New Roman" w:hAnsi="Times New Roman" w:cs="Times New Roman"/>
        </w:rPr>
      </w:pPr>
    </w:p>
    <w:p w14:paraId="4EC929AE" w14:textId="77777777" w:rsidR="004A5D5C" w:rsidRPr="00D273CE" w:rsidRDefault="004A5D5C" w:rsidP="000D1E06">
      <w:pPr>
        <w:pStyle w:val="NoSpacing"/>
        <w:ind w:left="720"/>
        <w:rPr>
          <w:rFonts w:ascii="Times New Roman" w:hAnsi="Times New Roman" w:cs="Times New Roman"/>
        </w:rPr>
      </w:pPr>
    </w:p>
    <w:p w14:paraId="00537092" w14:textId="21AE47BB" w:rsidR="000D1E06" w:rsidRPr="00D273CE" w:rsidRDefault="000D1E0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pPrChange w:id="31" w:author="IU" w:date="2025-01-22T17:40:00Z">
          <w:pPr>
            <w:widowControl w:val="0"/>
            <w:autoSpaceDE w:val="0"/>
            <w:autoSpaceDN w:val="0"/>
            <w:spacing w:before="160" w:after="0" w:line="240" w:lineRule="auto"/>
            <w:ind w:left="320"/>
          </w:pPr>
        </w:pPrChange>
      </w:pPr>
      <w:r w:rsidRPr="00D273CE">
        <w:rPr>
          <w:rFonts w:ascii="Times New Roman" w:eastAsia="Times New Roman" w:hAnsi="Times New Roman" w:cs="Times New Roman"/>
          <w:b/>
          <w:bCs/>
          <w:sz w:val="23"/>
          <w:szCs w:val="23"/>
          <w:rPrChange w:id="32" w:author="IU" w:date="2025-01-22T17:40:00Z">
            <w:rPr/>
          </w:rPrChange>
        </w:rPr>
        <w:t>Learning Outcomes:</w:t>
      </w:r>
    </w:p>
    <w:p w14:paraId="1C12462A" w14:textId="77777777" w:rsidR="000D1E06" w:rsidRPr="00D273CE" w:rsidRDefault="000D1E06" w:rsidP="000D1E06">
      <w:pPr>
        <w:pStyle w:val="ListParagraph"/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rPrChange w:id="33" w:author="IU" w:date="2025-01-22T17:40:00Z">
            <w:rPr>
              <w:sz w:val="24"/>
              <w:szCs w:val="24"/>
            </w:rPr>
          </w:rPrChange>
        </w:rPr>
      </w:pPr>
    </w:p>
    <w:p w14:paraId="44D79503" w14:textId="475E7663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Game development life cycle</w:t>
      </w:r>
    </w:p>
    <w:p w14:paraId="1D7C6F5B" w14:textId="0DF09A65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AI behavior modeling</w:t>
      </w:r>
    </w:p>
    <w:p w14:paraId="49C8B2AD" w14:textId="625FD3C7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Real-time game logic design</w:t>
      </w:r>
    </w:p>
    <w:p w14:paraId="337B6EAA" w14:textId="114C7740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Version control collaboration</w:t>
      </w:r>
    </w:p>
    <w:p w14:paraId="2151451A" w14:textId="3D8792B0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UI/UX implementation in Unity</w:t>
      </w:r>
    </w:p>
    <w:p w14:paraId="45D4CC03" w14:textId="15134BDF" w:rsidR="00F91236" w:rsidRPr="00F91236" w:rsidRDefault="00F91236" w:rsidP="00F91236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F91236">
        <w:rPr>
          <w:rFonts w:ascii="Times New Roman" w:hAnsi="Times New Roman" w:cs="Times New Roman"/>
        </w:rPr>
        <w:t>Team project planning and communication</w:t>
      </w:r>
    </w:p>
    <w:p w14:paraId="5DF14796" w14:textId="77777777" w:rsidR="000D1E06" w:rsidRPr="00D273CE" w:rsidRDefault="000D1E06" w:rsidP="000D1E06">
      <w:pPr>
        <w:pStyle w:val="NoSpacing"/>
        <w:ind w:left="720"/>
        <w:rPr>
          <w:rFonts w:ascii="Times New Roman" w:hAnsi="Times New Roman" w:cs="Times New Roman"/>
        </w:rPr>
      </w:pPr>
    </w:p>
    <w:p w14:paraId="3D74A71B" w14:textId="78BAC071" w:rsidR="000D1E06" w:rsidRPr="00D273CE" w:rsidRDefault="000D1E06">
      <w:pPr>
        <w:pStyle w:val="ListParagraph"/>
        <w:widowControl w:val="0"/>
        <w:numPr>
          <w:ilvl w:val="0"/>
          <w:numId w:val="10"/>
        </w:numPr>
        <w:tabs>
          <w:tab w:val="left" w:pos="5400"/>
          <w:tab w:val="left" w:pos="9151"/>
        </w:tabs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color w:val="4C94D8" w:themeColor="text2" w:themeTint="80"/>
          <w:sz w:val="24"/>
          <w:szCs w:val="24"/>
          <w:u w:val="single"/>
          <w:rPrChange w:id="34" w:author="IU" w:date="2025-01-22T17:40:00Z">
            <w:rPr/>
          </w:rPrChange>
        </w:rPr>
        <w:pPrChange w:id="35" w:author="IU" w:date="2025-01-22T17:40:00Z">
          <w:pPr>
            <w:widowControl w:val="0"/>
            <w:tabs>
              <w:tab w:val="left" w:pos="9151"/>
            </w:tabs>
            <w:autoSpaceDE w:val="0"/>
            <w:autoSpaceDN w:val="0"/>
            <w:spacing w:before="160" w:after="0" w:line="240" w:lineRule="auto"/>
            <w:ind w:left="320"/>
          </w:pPr>
        </w:pPrChange>
      </w:pPr>
      <w:r w:rsidRPr="00D273CE">
        <w:rPr>
          <w:rFonts w:ascii="Times New Roman" w:hAnsi="Times New Roman" w:cs="Times New Roman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4"/>
          <w:szCs w:val="24"/>
          <w:rPrChange w:id="36" w:author="IU" w:date="2025-01-22T17:40:00Z">
            <w:rPr/>
          </w:rPrChange>
        </w:rPr>
        <w:t>Industrial</w:t>
      </w:r>
      <w:r w:rsidRPr="00D273CE">
        <w:rPr>
          <w:rFonts w:ascii="Times New Roman" w:eastAsia="Times New Roman" w:hAnsi="Times New Roman" w:cs="Times New Roman"/>
          <w:b/>
          <w:spacing w:val="-4"/>
          <w:sz w:val="24"/>
          <w:szCs w:val="24"/>
          <w:rPrChange w:id="37" w:author="IU" w:date="2025-01-22T17:40:00Z">
            <w:rPr>
              <w:spacing w:val="-4"/>
            </w:rPr>
          </w:rPrChange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4"/>
          <w:szCs w:val="24"/>
          <w:rPrChange w:id="38" w:author="IU" w:date="2025-01-22T17:40:00Z">
            <w:rPr/>
          </w:rPrChange>
        </w:rPr>
        <w:t>Support</w:t>
      </w:r>
      <w:r w:rsidRPr="00D273CE">
        <w:rPr>
          <w:rFonts w:ascii="Times New Roman" w:eastAsia="Times New Roman" w:hAnsi="Times New Roman" w:cs="Times New Roman"/>
          <w:b/>
          <w:spacing w:val="-5"/>
          <w:sz w:val="24"/>
          <w:szCs w:val="24"/>
          <w:rPrChange w:id="39" w:author="IU" w:date="2025-01-22T17:40:00Z">
            <w:rPr>
              <w:spacing w:val="-5"/>
            </w:rPr>
          </w:rPrChange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4"/>
          <w:szCs w:val="24"/>
          <w:rPrChange w:id="40" w:author="IU" w:date="2025-01-22T17:40:00Z">
            <w:rPr/>
          </w:rPrChange>
        </w:rPr>
        <w:t>(If</w:t>
      </w:r>
      <w:r w:rsidRPr="00D273CE">
        <w:rPr>
          <w:rFonts w:ascii="Times New Roman" w:eastAsia="Times New Roman" w:hAnsi="Times New Roman" w:cs="Times New Roman"/>
          <w:b/>
          <w:spacing w:val="-4"/>
          <w:sz w:val="24"/>
          <w:szCs w:val="24"/>
          <w:rPrChange w:id="41" w:author="IU" w:date="2025-01-22T17:40:00Z">
            <w:rPr>
              <w:spacing w:val="-4"/>
            </w:rPr>
          </w:rPrChange>
        </w:rPr>
        <w:t xml:space="preserve"> any):</w:t>
      </w:r>
      <w:r w:rsidRPr="00D273CE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         </w:t>
      </w:r>
      <w:r w:rsidRPr="00D273CE">
        <w:rPr>
          <w:rFonts w:ascii="Times New Roman" w:eastAsia="Times New Roman" w:hAnsi="Times New Roman" w:cs="Times New Roman"/>
          <w:b/>
          <w:color w:val="4C94D8" w:themeColor="text2" w:themeTint="80"/>
          <w:spacing w:val="-4"/>
          <w:sz w:val="24"/>
          <w:szCs w:val="24"/>
        </w:rPr>
        <w:t xml:space="preserve">  None</w:t>
      </w:r>
    </w:p>
    <w:p w14:paraId="3F3B9332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ABD94" w14:textId="77777777" w:rsidR="000D1E06" w:rsidRPr="00D273CE" w:rsidRDefault="000D1E0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rPrChange w:id="42" w:author="IU" w:date="2025-01-22T17:40:00Z">
            <w:rPr/>
          </w:rPrChange>
        </w:rPr>
        <w:pPrChange w:id="43" w:author="IU" w:date="2025-01-22T17:40:00Z">
          <w:pPr>
            <w:widowControl w:val="0"/>
            <w:autoSpaceDE w:val="0"/>
            <w:autoSpaceDN w:val="0"/>
            <w:spacing w:after="0" w:line="240" w:lineRule="auto"/>
          </w:pPr>
        </w:pPrChange>
      </w:pPr>
      <w:del w:id="44" w:author="IU" w:date="2025-01-22T17:40:00Z">
        <w:r w:rsidRPr="00D273CE" w:rsidDel="003D48A4">
          <w:rPr>
            <w:rFonts w:ascii="Times New Roman" w:eastAsia="Times New Roman" w:hAnsi="Times New Roman" w:cs="Times New Roman"/>
            <w:b/>
            <w:sz w:val="24"/>
            <w:szCs w:val="24"/>
            <w:rPrChange w:id="45" w:author="IU" w:date="2025-01-22T17:40:00Z">
              <w:rPr/>
            </w:rPrChange>
          </w:rPr>
          <w:delText xml:space="preserve">   </w:delText>
        </w:r>
      </w:del>
      <w:del w:id="46" w:author="IU" w:date="2025-01-22T16:59:00Z">
        <w:r w:rsidRPr="00D273CE" w:rsidDel="00090B7D">
          <w:rPr>
            <w:rFonts w:ascii="Times New Roman" w:eastAsia="Times New Roman" w:hAnsi="Times New Roman" w:cs="Times New Roman"/>
            <w:b/>
            <w:sz w:val="24"/>
            <w:szCs w:val="24"/>
            <w:rPrChange w:id="47" w:author="IU" w:date="2025-01-22T17:40:00Z">
              <w:rPr/>
            </w:rPrChange>
          </w:rPr>
          <w:delText>FYP</w:delText>
        </w:r>
      </w:del>
      <w:ins w:id="48" w:author="IU" w:date="2025-01-22T16:59:00Z">
        <w:r w:rsidRPr="00D273CE">
          <w:rPr>
            <w:rFonts w:ascii="Times New Roman" w:eastAsia="Times New Roman" w:hAnsi="Times New Roman" w:cs="Times New Roman"/>
            <w:b/>
            <w:sz w:val="24"/>
            <w:szCs w:val="24"/>
            <w:rPrChange w:id="49" w:author="IU" w:date="2025-01-22T17:40:00Z">
              <w:rPr/>
            </w:rPrChange>
          </w:rPr>
          <w:t>FYDP</w:t>
        </w:r>
      </w:ins>
      <w:r w:rsidRPr="00D273CE">
        <w:rPr>
          <w:rFonts w:ascii="Times New Roman" w:eastAsia="Times New Roman" w:hAnsi="Times New Roman" w:cs="Times New Roman"/>
          <w:b/>
          <w:sz w:val="24"/>
          <w:szCs w:val="24"/>
          <w:rPrChange w:id="50" w:author="IU" w:date="2025-01-22T17:40:00Z">
            <w:rPr/>
          </w:rPrChange>
        </w:rPr>
        <w:t>D to Sustainable Development Goals (SGDs) Mapping: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25"/>
        <w:gridCol w:w="1306"/>
        <w:gridCol w:w="5869"/>
      </w:tblGrid>
      <w:tr w:rsidR="000D1E06" w:rsidRPr="00D273CE" w14:paraId="286A1365" w14:textId="77777777" w:rsidTr="008464EB">
        <w:tc>
          <w:tcPr>
            <w:tcW w:w="2625" w:type="dxa"/>
          </w:tcPr>
          <w:p w14:paraId="4497BD7E" w14:textId="77777777" w:rsidR="000D1E06" w:rsidRPr="00D273CE" w:rsidRDefault="000D1E06" w:rsidP="008464E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sz w:val="28"/>
              </w:rPr>
              <w:t>SGDs</w:t>
            </w:r>
          </w:p>
        </w:tc>
        <w:tc>
          <w:tcPr>
            <w:tcW w:w="1306" w:type="dxa"/>
          </w:tcPr>
          <w:p w14:paraId="0C4D65D1" w14:textId="77777777" w:rsidR="000D1E06" w:rsidRPr="00D273CE" w:rsidRDefault="000D1E06" w:rsidP="008464E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sz w:val="28"/>
              </w:rPr>
              <w:t>Mapping</w:t>
            </w:r>
          </w:p>
        </w:tc>
        <w:tc>
          <w:tcPr>
            <w:tcW w:w="5869" w:type="dxa"/>
          </w:tcPr>
          <w:p w14:paraId="1047AAA4" w14:textId="77777777" w:rsidR="000D1E06" w:rsidRPr="00D273CE" w:rsidRDefault="000D1E06" w:rsidP="008464E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0D1E06" w:rsidRPr="00D273CE" w14:paraId="53FE6E0C" w14:textId="77777777" w:rsidTr="008464EB">
        <w:trPr>
          <w:trHeight w:val="209"/>
        </w:trPr>
        <w:tc>
          <w:tcPr>
            <w:tcW w:w="2625" w:type="dxa"/>
          </w:tcPr>
          <w:p w14:paraId="0876DDEA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01. No poverty</w:t>
            </w:r>
          </w:p>
        </w:tc>
        <w:tc>
          <w:tcPr>
            <w:tcW w:w="1306" w:type="dxa"/>
          </w:tcPr>
          <w:p w14:paraId="532C13C7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5CFF94DB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4A50267B" w14:textId="77777777" w:rsidTr="008464EB">
        <w:tc>
          <w:tcPr>
            <w:tcW w:w="2625" w:type="dxa"/>
          </w:tcPr>
          <w:p w14:paraId="62D0B00D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02. Zero hunger</w:t>
            </w:r>
          </w:p>
        </w:tc>
        <w:tc>
          <w:tcPr>
            <w:tcW w:w="1306" w:type="dxa"/>
          </w:tcPr>
          <w:p w14:paraId="7AFEDFED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1EE174F2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5A3F49E5" w14:textId="77777777" w:rsidTr="008464EB">
        <w:tc>
          <w:tcPr>
            <w:tcW w:w="2625" w:type="dxa"/>
          </w:tcPr>
          <w:p w14:paraId="7FE109DB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03. Good health and well-being</w:t>
            </w:r>
          </w:p>
        </w:tc>
        <w:tc>
          <w:tcPr>
            <w:tcW w:w="1306" w:type="dxa"/>
          </w:tcPr>
          <w:p w14:paraId="77441A34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0AAE42A4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480852AB" w14:textId="77777777" w:rsidTr="008464EB">
        <w:tc>
          <w:tcPr>
            <w:tcW w:w="2625" w:type="dxa"/>
          </w:tcPr>
          <w:p w14:paraId="4902B87F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04. Quality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  <w:t>education</w:t>
            </w:r>
          </w:p>
        </w:tc>
        <w:tc>
          <w:tcPr>
            <w:tcW w:w="1306" w:type="dxa"/>
          </w:tcPr>
          <w:p w14:paraId="086CC5F8" w14:textId="538D233F" w:rsidR="000D1E06" w:rsidRPr="00D273CE" w:rsidRDefault="00F9123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Segoe UI Symbol" w:eastAsia="Times New Roman" w:hAnsi="Segoe UI Symbol" w:cs="Segoe UI Symbol"/>
                <w:spacing w:val="-2"/>
                <w:sz w:val="24"/>
              </w:rPr>
              <w:t>✔</w:t>
            </w:r>
          </w:p>
        </w:tc>
        <w:tc>
          <w:tcPr>
            <w:tcW w:w="5869" w:type="dxa"/>
          </w:tcPr>
          <w:p w14:paraId="4FF368CD" w14:textId="566A2148" w:rsidR="000D1E06" w:rsidRPr="00D273CE" w:rsidRDefault="00F9123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Promotes learning via game development skills</w:t>
            </w:r>
          </w:p>
        </w:tc>
      </w:tr>
      <w:tr w:rsidR="000D1E06" w:rsidRPr="00D273CE" w14:paraId="19668161" w14:textId="77777777" w:rsidTr="008464EB">
        <w:tc>
          <w:tcPr>
            <w:tcW w:w="2625" w:type="dxa"/>
          </w:tcPr>
          <w:p w14:paraId="02584DEE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05. Gender equality</w:t>
            </w:r>
          </w:p>
        </w:tc>
        <w:tc>
          <w:tcPr>
            <w:tcW w:w="1306" w:type="dxa"/>
          </w:tcPr>
          <w:p w14:paraId="10B254D8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246D8A7C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1B2DC7A4" w14:textId="77777777" w:rsidTr="008464EB">
        <w:tc>
          <w:tcPr>
            <w:tcW w:w="2625" w:type="dxa"/>
          </w:tcPr>
          <w:p w14:paraId="0C7E20E9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06. Clean water and sanitation</w:t>
            </w:r>
          </w:p>
        </w:tc>
        <w:tc>
          <w:tcPr>
            <w:tcW w:w="1306" w:type="dxa"/>
          </w:tcPr>
          <w:p w14:paraId="5DC146BC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5AC38E0F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1A989B0A" w14:textId="77777777" w:rsidTr="008464EB">
        <w:tc>
          <w:tcPr>
            <w:tcW w:w="2625" w:type="dxa"/>
          </w:tcPr>
          <w:p w14:paraId="4650B186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07. Affordable and clean energy</w:t>
            </w:r>
          </w:p>
        </w:tc>
        <w:tc>
          <w:tcPr>
            <w:tcW w:w="1306" w:type="dxa"/>
          </w:tcPr>
          <w:p w14:paraId="20B73E71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30E349F2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665BEDFF" w14:textId="77777777" w:rsidTr="008464EB">
        <w:tc>
          <w:tcPr>
            <w:tcW w:w="2625" w:type="dxa"/>
          </w:tcPr>
          <w:p w14:paraId="6B80851A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08. Decent work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  <w:t>and economic growth</w:t>
            </w:r>
          </w:p>
        </w:tc>
        <w:tc>
          <w:tcPr>
            <w:tcW w:w="1306" w:type="dxa"/>
          </w:tcPr>
          <w:p w14:paraId="3C7F38AC" w14:textId="0DAB0F51" w:rsidR="000D1E06" w:rsidRPr="00D273CE" w:rsidRDefault="00F9123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Segoe UI Symbol" w:eastAsia="Times New Roman" w:hAnsi="Segoe UI Symbol" w:cs="Segoe UI Symbol"/>
                <w:spacing w:val="-2"/>
                <w:sz w:val="24"/>
              </w:rPr>
              <w:t>✔</w:t>
            </w:r>
          </w:p>
        </w:tc>
        <w:tc>
          <w:tcPr>
            <w:tcW w:w="5869" w:type="dxa"/>
          </w:tcPr>
          <w:p w14:paraId="77ADECA2" w14:textId="4FC511AA" w:rsidR="000D1E06" w:rsidRPr="00D273CE" w:rsidRDefault="00F9123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Encourages innovation, technical skill development</w:t>
            </w:r>
          </w:p>
        </w:tc>
      </w:tr>
      <w:tr w:rsidR="000D1E06" w:rsidRPr="00D273CE" w14:paraId="2F7F6897" w14:textId="77777777" w:rsidTr="008464EB">
        <w:tc>
          <w:tcPr>
            <w:tcW w:w="2625" w:type="dxa"/>
          </w:tcPr>
          <w:p w14:paraId="6FC6463F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09. Industry,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  <w:t>innovation, and infrastructure</w:t>
            </w:r>
          </w:p>
        </w:tc>
        <w:tc>
          <w:tcPr>
            <w:tcW w:w="1306" w:type="dxa"/>
          </w:tcPr>
          <w:p w14:paraId="2481CD55" w14:textId="18FF4390" w:rsidR="000D1E06" w:rsidRPr="00D273CE" w:rsidRDefault="00F9123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Segoe UI Symbol" w:eastAsia="Times New Roman" w:hAnsi="Segoe UI Symbol" w:cs="Segoe UI Symbol"/>
                <w:spacing w:val="-2"/>
                <w:sz w:val="24"/>
              </w:rPr>
              <w:t>✔</w:t>
            </w:r>
          </w:p>
        </w:tc>
        <w:tc>
          <w:tcPr>
            <w:tcW w:w="5869" w:type="dxa"/>
          </w:tcPr>
          <w:p w14:paraId="22AF05D4" w14:textId="440F23C0" w:rsidR="000D1E06" w:rsidRPr="00D273CE" w:rsidRDefault="00F9123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Fosters infrastructure and AI innovation through simulation environments</w:t>
            </w:r>
          </w:p>
        </w:tc>
      </w:tr>
      <w:tr w:rsidR="000D1E06" w:rsidRPr="00D273CE" w14:paraId="1B4E22B3" w14:textId="77777777" w:rsidTr="008464EB">
        <w:tc>
          <w:tcPr>
            <w:tcW w:w="2625" w:type="dxa"/>
          </w:tcPr>
          <w:p w14:paraId="45DC22C6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10. Reduced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lastRenderedPageBreak/>
              <w:t>inequalities</w:t>
            </w:r>
          </w:p>
        </w:tc>
        <w:tc>
          <w:tcPr>
            <w:tcW w:w="1306" w:type="dxa"/>
          </w:tcPr>
          <w:p w14:paraId="292EEF6E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08A41F36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0080D2C5" w14:textId="77777777" w:rsidTr="008464EB">
        <w:tc>
          <w:tcPr>
            <w:tcW w:w="2625" w:type="dxa"/>
          </w:tcPr>
          <w:p w14:paraId="1F95FCD4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11. Sustainable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  <w:t>cities and communities</w:t>
            </w:r>
          </w:p>
        </w:tc>
        <w:tc>
          <w:tcPr>
            <w:tcW w:w="1306" w:type="dxa"/>
          </w:tcPr>
          <w:p w14:paraId="581115A6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227869D5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71E08822" w14:textId="77777777" w:rsidTr="008464EB">
        <w:tc>
          <w:tcPr>
            <w:tcW w:w="2625" w:type="dxa"/>
          </w:tcPr>
          <w:p w14:paraId="6922807E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12. Responsible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  <w:t>consumption and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br/>
              <w:t>production</w:t>
            </w:r>
          </w:p>
        </w:tc>
        <w:tc>
          <w:tcPr>
            <w:tcW w:w="1306" w:type="dxa"/>
          </w:tcPr>
          <w:p w14:paraId="6BA85310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33878AB1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124B2B64" w14:textId="77777777" w:rsidTr="008464EB">
        <w:tc>
          <w:tcPr>
            <w:tcW w:w="2625" w:type="dxa"/>
          </w:tcPr>
          <w:p w14:paraId="4DD36667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13. Climate action</w:t>
            </w:r>
          </w:p>
        </w:tc>
        <w:tc>
          <w:tcPr>
            <w:tcW w:w="1306" w:type="dxa"/>
          </w:tcPr>
          <w:p w14:paraId="420C668B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70C6B643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2B0C9D68" w14:textId="77777777" w:rsidTr="008464EB">
        <w:tc>
          <w:tcPr>
            <w:tcW w:w="2625" w:type="dxa"/>
          </w:tcPr>
          <w:p w14:paraId="68CC6954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14. Life below water</w:t>
            </w:r>
          </w:p>
        </w:tc>
        <w:tc>
          <w:tcPr>
            <w:tcW w:w="1306" w:type="dxa"/>
          </w:tcPr>
          <w:p w14:paraId="04F198BB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437CEFE9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2FB15516" w14:textId="77777777" w:rsidTr="008464EB">
        <w:tc>
          <w:tcPr>
            <w:tcW w:w="2625" w:type="dxa"/>
          </w:tcPr>
          <w:p w14:paraId="1DFF5781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15. Life on land</w:t>
            </w:r>
          </w:p>
        </w:tc>
        <w:tc>
          <w:tcPr>
            <w:tcW w:w="1306" w:type="dxa"/>
          </w:tcPr>
          <w:p w14:paraId="67CCB698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3385D10B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538D9370" w14:textId="77777777" w:rsidTr="008464EB">
        <w:tc>
          <w:tcPr>
            <w:tcW w:w="2625" w:type="dxa"/>
          </w:tcPr>
          <w:p w14:paraId="4119E869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16. Peace, justice and strong institutions</w:t>
            </w:r>
          </w:p>
        </w:tc>
        <w:tc>
          <w:tcPr>
            <w:tcW w:w="1306" w:type="dxa"/>
          </w:tcPr>
          <w:p w14:paraId="19F5DF8F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088E3B82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  <w:tr w:rsidR="000D1E06" w:rsidRPr="00D273CE" w14:paraId="35D23919" w14:textId="77777777" w:rsidTr="008464EB">
        <w:tc>
          <w:tcPr>
            <w:tcW w:w="2625" w:type="dxa"/>
          </w:tcPr>
          <w:p w14:paraId="795E05C7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SDG 17. Partnerships for the goals</w:t>
            </w:r>
          </w:p>
        </w:tc>
        <w:tc>
          <w:tcPr>
            <w:tcW w:w="1306" w:type="dxa"/>
          </w:tcPr>
          <w:p w14:paraId="2710982F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  <w:tc>
          <w:tcPr>
            <w:tcW w:w="5869" w:type="dxa"/>
          </w:tcPr>
          <w:p w14:paraId="42AB0456" w14:textId="77777777" w:rsidR="000D1E06" w:rsidRPr="00D273CE" w:rsidRDefault="000D1E06" w:rsidP="008464EB">
            <w:pPr>
              <w:rPr>
                <w:rFonts w:ascii="Times New Roman" w:eastAsia="Times New Roman" w:hAnsi="Times New Roman" w:cs="Times New Roman"/>
                <w:spacing w:val="-2"/>
                <w:sz w:val="24"/>
              </w:rPr>
            </w:pPr>
          </w:p>
        </w:tc>
      </w:tr>
    </w:tbl>
    <w:p w14:paraId="5CE55676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  <w:r w:rsidRPr="00D273CE"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  <w:t>Note: Marked those mapped</w:t>
      </w:r>
    </w:p>
    <w:p w14:paraId="6BE362BA" w14:textId="77777777" w:rsidR="00F70C8E" w:rsidRPr="00D273CE" w:rsidRDefault="00F70C8E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1650D041" w14:textId="77777777" w:rsidR="004A5D5C" w:rsidRPr="00D273CE" w:rsidRDefault="004A5D5C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35521180" w14:textId="77777777" w:rsidR="004A5D5C" w:rsidRPr="00D273CE" w:rsidRDefault="004A5D5C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287624B5" w14:textId="77777777" w:rsidR="004A5D5C" w:rsidRPr="00D273CE" w:rsidRDefault="004A5D5C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576AF8FD" w14:textId="77777777" w:rsidR="004A5D5C" w:rsidRPr="00D273CE" w:rsidRDefault="004A5D5C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6532D9A9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0"/>
        </w:rPr>
      </w:pPr>
    </w:p>
    <w:p w14:paraId="6AD51EB4" w14:textId="77777777" w:rsidR="000D1E06" w:rsidRPr="00D273CE" w:rsidRDefault="000D1E0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rPrChange w:id="51" w:author="IU" w:date="2025-01-22T17:40:00Z">
            <w:rPr/>
          </w:rPrChange>
        </w:rPr>
        <w:pPrChange w:id="52" w:author="IU" w:date="2025-01-22T17:40:00Z">
          <w:pPr>
            <w:widowControl w:val="0"/>
            <w:autoSpaceDE w:val="0"/>
            <w:autoSpaceDN w:val="0"/>
            <w:spacing w:after="0" w:line="240" w:lineRule="auto"/>
          </w:pPr>
        </w:pPrChange>
      </w:pPr>
      <w:del w:id="53" w:author="IU" w:date="2025-01-22T17:40:00Z">
        <w:r w:rsidRPr="00D273CE" w:rsidDel="003D48A4">
          <w:rPr>
            <w:rFonts w:ascii="Times New Roman" w:eastAsia="Times New Roman" w:hAnsi="Times New Roman" w:cs="Times New Roman"/>
            <w:b/>
            <w:sz w:val="24"/>
            <w:szCs w:val="24"/>
            <w:rPrChange w:id="54" w:author="IU" w:date="2025-01-22T17:40:00Z">
              <w:rPr/>
            </w:rPrChange>
          </w:rPr>
          <w:delText xml:space="preserve">  </w:delText>
        </w:r>
      </w:del>
      <w:r w:rsidRPr="00D273CE">
        <w:rPr>
          <w:rFonts w:ascii="Times New Roman" w:eastAsia="Times New Roman" w:hAnsi="Times New Roman" w:cs="Times New Roman"/>
          <w:b/>
          <w:sz w:val="24"/>
          <w:szCs w:val="24"/>
          <w:rPrChange w:id="55" w:author="IU" w:date="2025-01-22T17:40:00Z">
            <w:rPr/>
          </w:rPrChange>
        </w:rPr>
        <w:t xml:space="preserve"> </w:t>
      </w:r>
      <w:del w:id="56" w:author="IU" w:date="2025-01-22T16:59:00Z">
        <w:r w:rsidRPr="00D273CE" w:rsidDel="00090B7D">
          <w:rPr>
            <w:rFonts w:ascii="Times New Roman" w:eastAsia="Times New Roman" w:hAnsi="Times New Roman" w:cs="Times New Roman"/>
            <w:b/>
            <w:sz w:val="24"/>
            <w:szCs w:val="24"/>
            <w:rPrChange w:id="57" w:author="IU" w:date="2025-01-22T17:40:00Z">
              <w:rPr/>
            </w:rPrChange>
          </w:rPr>
          <w:delText>FYP</w:delText>
        </w:r>
      </w:del>
      <w:ins w:id="58" w:author="IU" w:date="2025-01-22T16:59:00Z">
        <w:r w:rsidRPr="00D273CE">
          <w:rPr>
            <w:rFonts w:ascii="Times New Roman" w:eastAsia="Times New Roman" w:hAnsi="Times New Roman" w:cs="Times New Roman"/>
            <w:b/>
            <w:sz w:val="24"/>
            <w:szCs w:val="24"/>
            <w:rPrChange w:id="59" w:author="IU" w:date="2025-01-22T17:40:00Z">
              <w:rPr/>
            </w:rPrChange>
          </w:rPr>
          <w:t>FYDP</w:t>
        </w:r>
      </w:ins>
      <w:r w:rsidRPr="00D273CE">
        <w:rPr>
          <w:rFonts w:ascii="Times New Roman" w:eastAsia="Times New Roman" w:hAnsi="Times New Roman" w:cs="Times New Roman"/>
          <w:b/>
          <w:sz w:val="24"/>
          <w:szCs w:val="24"/>
          <w:rPrChange w:id="60" w:author="IU" w:date="2025-01-22T17:40:00Z">
            <w:rPr/>
          </w:rPrChange>
        </w:rPr>
        <w:t>D to Complex Computing Problem (CCP) Mapping:</w:t>
      </w:r>
    </w:p>
    <w:p w14:paraId="4A8CB199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D273CE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0"/>
        <w:gridCol w:w="2812"/>
        <w:gridCol w:w="4118"/>
      </w:tblGrid>
      <w:tr w:rsidR="00F91236" w:rsidRPr="00F91236" w14:paraId="42212039" w14:textId="77777777" w:rsidTr="00F91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A55C0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F91236">
              <w:rPr>
                <w:rFonts w:ascii="Times New Roman" w:eastAsia="Times New Roman" w:hAnsi="Times New Roman" w:cs="Times New Roman"/>
                <w:sz w:val="20"/>
              </w:rPr>
              <w:t>CCP Attribute</w:t>
            </w:r>
          </w:p>
        </w:tc>
        <w:tc>
          <w:tcPr>
            <w:tcW w:w="0" w:type="auto"/>
            <w:hideMark/>
          </w:tcPr>
          <w:p w14:paraId="44587307" w14:textId="4E444EF9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WP1 and some or </w:t>
            </w:r>
            <w:proofErr w:type="gramStart"/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WP2 to WP7:</w:t>
            </w:r>
          </w:p>
        </w:tc>
        <w:tc>
          <w:tcPr>
            <w:tcW w:w="0" w:type="auto"/>
            <w:hideMark/>
          </w:tcPr>
          <w:p w14:paraId="1A146309" w14:textId="77777777" w:rsidR="00F91236" w:rsidRPr="00D273CE" w:rsidRDefault="00F91236" w:rsidP="00F912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del w:id="61" w:author="IU" w:date="2025-01-22T16:59:00Z">
              <w:r w:rsidRPr="00D273CE" w:rsidDel="00090B7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FYP</w:delText>
              </w:r>
            </w:del>
            <w:ins w:id="62" w:author="IU" w:date="2025-01-22T16:59:00Z">
              <w:r w:rsidRPr="00D273C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FYDP</w:t>
              </w:r>
            </w:ins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to CCP Mapping </w:t>
            </w:r>
          </w:p>
          <w:p w14:paraId="1041A9F0" w14:textId="1B280AF1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it is addressed in </w:t>
            </w:r>
            <w:del w:id="63" w:author="IU" w:date="2025-01-22T16:59:00Z">
              <w:r w:rsidRPr="00D273CE" w:rsidDel="00090B7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FYP</w:delText>
              </w:r>
            </w:del>
            <w:ins w:id="64" w:author="IU" w:date="2025-01-22T16:59:00Z">
              <w:r w:rsidRPr="00D273CE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FYDP</w:t>
              </w:r>
            </w:ins>
            <w:r w:rsidRPr="00D273C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91236" w:rsidRPr="00F91236" w14:paraId="5DB96B09" w14:textId="77777777" w:rsidTr="00F9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E01DA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Depth of knowledge required</w:t>
            </w:r>
          </w:p>
        </w:tc>
        <w:tc>
          <w:tcPr>
            <w:tcW w:w="0" w:type="auto"/>
            <w:hideMark/>
          </w:tcPr>
          <w:p w14:paraId="5EF9C52F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WP1: ACM Knowledge Areas</w:t>
            </w:r>
          </w:p>
        </w:tc>
        <w:tc>
          <w:tcPr>
            <w:tcW w:w="0" w:type="auto"/>
            <w:hideMark/>
          </w:tcPr>
          <w:p w14:paraId="2F0E96BC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Involves AI, game architecture, </w:t>
            </w:r>
            <w:proofErr w:type="gramStart"/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pathfinding</w:t>
            </w:r>
            <w:proofErr w:type="gramEnd"/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algorithms, UI/UX, and data serialization.</w:t>
            </w:r>
          </w:p>
        </w:tc>
      </w:tr>
      <w:tr w:rsidR="00F91236" w:rsidRPr="00F91236" w14:paraId="7A596FA8" w14:textId="77777777" w:rsidTr="00F9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C0FB6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Range of conflicting requirements</w:t>
            </w:r>
          </w:p>
        </w:tc>
        <w:tc>
          <w:tcPr>
            <w:tcW w:w="0" w:type="auto"/>
            <w:hideMark/>
          </w:tcPr>
          <w:p w14:paraId="5A0391FB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WP2: Conflicting technical and game design trade-offs</w:t>
            </w:r>
          </w:p>
        </w:tc>
        <w:tc>
          <w:tcPr>
            <w:tcW w:w="0" w:type="auto"/>
            <w:hideMark/>
          </w:tcPr>
          <w:p w14:paraId="5604345B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Balances AI complexity, smooth player controls, resource constraints, and gameplay difficulty.</w:t>
            </w:r>
          </w:p>
        </w:tc>
      </w:tr>
      <w:tr w:rsidR="00F91236" w:rsidRPr="00F91236" w14:paraId="21151A0E" w14:textId="77777777" w:rsidTr="00F9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D6FC0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Depth of analysis required</w:t>
            </w:r>
          </w:p>
        </w:tc>
        <w:tc>
          <w:tcPr>
            <w:tcW w:w="0" w:type="auto"/>
            <w:hideMark/>
          </w:tcPr>
          <w:p w14:paraId="0854EC00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WP3: No obvious solution</w:t>
            </w:r>
          </w:p>
        </w:tc>
        <w:tc>
          <w:tcPr>
            <w:tcW w:w="0" w:type="auto"/>
            <w:hideMark/>
          </w:tcPr>
          <w:p w14:paraId="3CEE67E9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Requires custom AI logic (e.g., zombie sound/vision detection) and decision-based story design.</w:t>
            </w:r>
          </w:p>
        </w:tc>
      </w:tr>
      <w:tr w:rsidR="00F91236" w:rsidRPr="00F91236" w14:paraId="0E8A5B67" w14:textId="77777777" w:rsidTr="00F9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55EB5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Familiarity of issues</w:t>
            </w:r>
          </w:p>
        </w:tc>
        <w:tc>
          <w:tcPr>
            <w:tcW w:w="0" w:type="auto"/>
            <w:hideMark/>
          </w:tcPr>
          <w:p w14:paraId="1A5F1482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WP4: Infrequently encountered issues</w:t>
            </w:r>
          </w:p>
        </w:tc>
        <w:tc>
          <w:tcPr>
            <w:tcW w:w="0" w:type="auto"/>
            <w:hideMark/>
          </w:tcPr>
          <w:p w14:paraId="4CA26F08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Integrates unique zombie behavior modeling, rescue logic, and procedural challenges in Unity.</w:t>
            </w:r>
          </w:p>
        </w:tc>
      </w:tr>
      <w:tr w:rsidR="00F91236" w:rsidRPr="00F91236" w14:paraId="6AC46719" w14:textId="77777777" w:rsidTr="00F9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13B8F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Extent of applicable codes</w:t>
            </w:r>
          </w:p>
        </w:tc>
        <w:tc>
          <w:tcPr>
            <w:tcW w:w="0" w:type="auto"/>
            <w:hideMark/>
          </w:tcPr>
          <w:p w14:paraId="17B6BF2F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WP5: Outside standards and practices</w:t>
            </w:r>
          </w:p>
        </w:tc>
        <w:tc>
          <w:tcPr>
            <w:tcW w:w="0" w:type="auto"/>
            <w:hideMark/>
          </w:tcPr>
          <w:p w14:paraId="58D126A5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Uses Unity-specific formats (JSON, binary), custom AI FSMs, and non-standard design patterns.</w:t>
            </w:r>
          </w:p>
        </w:tc>
      </w:tr>
      <w:tr w:rsidR="00F91236" w:rsidRPr="00F91236" w14:paraId="6FE1C011" w14:textId="77777777" w:rsidTr="00F91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41E26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Stakeholder involvement &amp; conflicting needs</w:t>
            </w:r>
          </w:p>
        </w:tc>
        <w:tc>
          <w:tcPr>
            <w:tcW w:w="0" w:type="auto"/>
            <w:hideMark/>
          </w:tcPr>
          <w:p w14:paraId="17F55938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WP6: Diverse stakeholder expectations</w:t>
            </w:r>
          </w:p>
        </w:tc>
        <w:tc>
          <w:tcPr>
            <w:tcW w:w="0" w:type="auto"/>
            <w:hideMark/>
          </w:tcPr>
          <w:p w14:paraId="3A6C82C6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Designed for players, game testers, and academic evaluation, each with different expectations.</w:t>
            </w:r>
          </w:p>
        </w:tc>
      </w:tr>
      <w:tr w:rsidR="00F91236" w:rsidRPr="00F91236" w14:paraId="15FA52F1" w14:textId="77777777" w:rsidTr="00F91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239B9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Interdependence</w:t>
            </w:r>
          </w:p>
        </w:tc>
        <w:tc>
          <w:tcPr>
            <w:tcW w:w="0" w:type="auto"/>
            <w:hideMark/>
          </w:tcPr>
          <w:p w14:paraId="7EBD3742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WP7: Subsystems with internal dependencies</w:t>
            </w:r>
          </w:p>
        </w:tc>
        <w:tc>
          <w:tcPr>
            <w:tcW w:w="0" w:type="auto"/>
            <w:hideMark/>
          </w:tcPr>
          <w:p w14:paraId="3BFDE300" w14:textId="77777777" w:rsidR="00F91236" w:rsidRPr="00F91236" w:rsidRDefault="00F91236" w:rsidP="00F91236">
            <w:pPr>
              <w:widowControl w:val="0"/>
              <w:autoSpaceDE w:val="0"/>
              <w:autoSpaceDN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91236">
              <w:rPr>
                <w:rFonts w:ascii="Times New Roman" w:eastAsia="Times New Roman" w:hAnsi="Times New Roman" w:cs="Times New Roman"/>
                <w:sz w:val="24"/>
                <w:szCs w:val="28"/>
              </w:rPr>
              <w:t>Strong interlinking of modules: AI ↔ Game Manager ↔ Save System ↔ UI ↔ Inventory.</w:t>
            </w:r>
          </w:p>
        </w:tc>
      </w:tr>
    </w:tbl>
    <w:p w14:paraId="059B478E" w14:textId="77777777" w:rsidR="00F91236" w:rsidRPr="00D273CE" w:rsidRDefault="00F9123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F91236" w:rsidRPr="00D273CE" w:rsidSect="00F25070">
          <w:pgSz w:w="11930" w:h="16850"/>
          <w:pgMar w:top="1480" w:right="1120" w:bottom="880" w:left="1000" w:header="0" w:footer="685" w:gutter="0"/>
          <w:cols w:space="720"/>
        </w:sectPr>
      </w:pPr>
    </w:p>
    <w:p w14:paraId="3114B7AD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</w:rPr>
        <w:sectPr w:rsidR="000D1E06" w:rsidRPr="00D273CE" w:rsidSect="00F25070">
          <w:type w:val="continuous"/>
          <w:pgSz w:w="11930" w:h="16850"/>
          <w:pgMar w:top="1580" w:right="1120" w:bottom="280" w:left="1000" w:header="0" w:footer="685" w:gutter="0"/>
          <w:cols w:num="2" w:space="720" w:equalWidth="0">
            <w:col w:w="6397" w:space="52"/>
            <w:col w:w="3361"/>
          </w:cols>
        </w:sectPr>
      </w:pPr>
    </w:p>
    <w:p w14:paraId="02D73E52" w14:textId="77777777" w:rsidR="000D1E06" w:rsidRPr="00D273CE" w:rsidRDefault="000D1E0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26" w:after="0" w:line="240" w:lineRule="auto"/>
        <w:rPr>
          <w:rFonts w:ascii="Times New Roman" w:eastAsia="Times New Roman" w:hAnsi="Times New Roman" w:cs="Times New Roman"/>
          <w:b/>
          <w:sz w:val="28"/>
          <w:rPrChange w:id="65" w:author="IU" w:date="2025-01-22T17:40:00Z">
            <w:rPr/>
          </w:rPrChange>
        </w:rPr>
        <w:pPrChange w:id="66" w:author="IU" w:date="2025-01-22T17:40:00Z">
          <w:pPr>
            <w:widowControl w:val="0"/>
            <w:autoSpaceDE w:val="0"/>
            <w:autoSpaceDN w:val="0"/>
            <w:spacing w:before="126" w:after="0" w:line="240" w:lineRule="auto"/>
          </w:pPr>
        </w:pPrChange>
      </w:pPr>
      <w:r w:rsidRPr="00D273CE">
        <w:rPr>
          <w:rFonts w:ascii="Times New Roman" w:eastAsia="Times New Roman" w:hAnsi="Times New Roman" w:cs="Times New Roman"/>
          <w:b/>
          <w:sz w:val="28"/>
          <w:rPrChange w:id="67" w:author="IU" w:date="2025-01-22T17:40:00Z">
            <w:rPr/>
          </w:rPrChange>
        </w:rPr>
        <w:t xml:space="preserve">Gantt </w:t>
      </w:r>
      <w:r w:rsidRPr="00D273CE">
        <w:rPr>
          <w:rFonts w:ascii="Times New Roman" w:eastAsia="Times New Roman" w:hAnsi="Times New Roman" w:cs="Times New Roman"/>
          <w:b/>
          <w:spacing w:val="-2"/>
          <w:sz w:val="28"/>
          <w:rPrChange w:id="68" w:author="IU" w:date="2025-01-22T17:40:00Z">
            <w:rPr>
              <w:spacing w:val="-2"/>
            </w:rPr>
          </w:rPrChange>
        </w:rPr>
        <w:t>Chart:</w:t>
      </w:r>
    </w:p>
    <w:p w14:paraId="167E746F" w14:textId="77777777" w:rsidR="000D1E06" w:rsidRPr="00D273CE" w:rsidRDefault="000D1E06" w:rsidP="000D1E06">
      <w:pPr>
        <w:widowControl w:val="0"/>
        <w:autoSpaceDE w:val="0"/>
        <w:autoSpaceDN w:val="0"/>
        <w:spacing w:before="2" w:after="1" w:line="240" w:lineRule="auto"/>
        <w:rPr>
          <w:rFonts w:ascii="Times New Roman" w:eastAsia="Times New Roman" w:hAnsi="Times New Roman" w:cs="Times New Roman"/>
          <w:b/>
          <w:sz w:val="15"/>
          <w:szCs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7115"/>
      </w:tblGrid>
      <w:tr w:rsidR="000D1E06" w:rsidRPr="00D273CE" w14:paraId="74AB5C13" w14:textId="77777777" w:rsidTr="008464EB">
        <w:trPr>
          <w:trHeight w:val="405"/>
        </w:trPr>
        <w:tc>
          <w:tcPr>
            <w:tcW w:w="2000" w:type="dxa"/>
          </w:tcPr>
          <w:p w14:paraId="0C4572FD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315" w:lineRule="exact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D273CE">
              <w:rPr>
                <w:rFonts w:ascii="Times New Roman" w:eastAsia="Times New Roman" w:hAnsi="Times New Roman" w:cs="Times New Roman"/>
                <w:spacing w:val="-4"/>
                <w:sz w:val="28"/>
              </w:rPr>
              <w:lastRenderedPageBreak/>
              <w:t>Year</w:t>
            </w:r>
          </w:p>
        </w:tc>
        <w:tc>
          <w:tcPr>
            <w:tcW w:w="7115" w:type="dxa"/>
          </w:tcPr>
          <w:p w14:paraId="5F5901EA" w14:textId="2BFE3F58" w:rsidR="000D1E06" w:rsidRPr="00D273CE" w:rsidRDefault="000D1E06" w:rsidP="008464EB">
            <w:pPr>
              <w:widowControl w:val="0"/>
              <w:tabs>
                <w:tab w:val="left" w:pos="1099"/>
                <w:tab w:val="left" w:pos="2369"/>
              </w:tabs>
              <w:autoSpaceDE w:val="0"/>
              <w:autoSpaceDN w:val="0"/>
              <w:spacing w:after="0" w:line="247" w:lineRule="exact"/>
              <w:ind w:left="56"/>
              <w:jc w:val="center"/>
              <w:rPr>
                <w:rFonts w:ascii="Times New Roman" w:eastAsia="Times New Roman" w:hAnsi="Times New Roman" w:cs="Times New Roman"/>
              </w:rPr>
            </w:pPr>
            <w:r w:rsidRPr="00D273CE">
              <w:rPr>
                <w:rFonts w:ascii="Times New Roman" w:eastAsia="Times New Roman" w:hAnsi="Times New Roman" w:cs="Times New Roman"/>
                <w:spacing w:val="-5"/>
                <w:u w:val="single"/>
              </w:rPr>
              <w:t>20</w:t>
            </w:r>
            <w:r w:rsidR="00D75A4B" w:rsidRPr="00D273CE">
              <w:rPr>
                <w:rFonts w:ascii="Times New Roman" w:eastAsia="Times New Roman" w:hAnsi="Times New Roman" w:cs="Times New Roman"/>
                <w:spacing w:val="-5"/>
                <w:u w:val="single"/>
              </w:rPr>
              <w:t>25</w:t>
            </w:r>
            <w:r w:rsidRPr="00D273CE">
              <w:rPr>
                <w:rFonts w:ascii="Times New Roman" w:eastAsia="Times New Roman" w:hAnsi="Times New Roman" w:cs="Times New Roman"/>
                <w:u w:val="single"/>
              </w:rPr>
              <w:tab/>
            </w:r>
            <w:r w:rsidRPr="00D273CE">
              <w:rPr>
                <w:rFonts w:ascii="Times New Roman" w:eastAsia="Times New Roman" w:hAnsi="Times New Roman" w:cs="Times New Roman"/>
              </w:rPr>
              <w:t xml:space="preserve">to </w:t>
            </w:r>
            <w:r w:rsidRPr="00D273CE">
              <w:rPr>
                <w:rFonts w:ascii="Times New Roman" w:eastAsia="Times New Roman" w:hAnsi="Times New Roman" w:cs="Times New Roman"/>
                <w:spacing w:val="-5"/>
                <w:u w:val="single"/>
              </w:rPr>
              <w:t>20</w:t>
            </w:r>
            <w:r w:rsidR="00D75A4B" w:rsidRPr="00D273CE">
              <w:rPr>
                <w:rFonts w:ascii="Times New Roman" w:eastAsia="Times New Roman" w:hAnsi="Times New Roman" w:cs="Times New Roman"/>
                <w:spacing w:val="-5"/>
                <w:u w:val="single"/>
              </w:rPr>
              <w:t>26</w:t>
            </w:r>
            <w:r w:rsidRPr="00D273CE">
              <w:rPr>
                <w:rFonts w:ascii="Times New Roman" w:eastAsia="Times New Roman" w:hAnsi="Times New Roman" w:cs="Times New Roman"/>
                <w:u w:val="single"/>
              </w:rPr>
              <w:tab/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0"/>
      </w:tblGrid>
      <w:tr w:rsidR="00D75A4B" w:rsidRPr="00D273CE" w14:paraId="10887CCB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5122"/>
            </w:tblGrid>
            <w:tr w:rsidR="00D75A4B" w:rsidRPr="00D273CE" w14:paraId="08D159D9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701E4" w14:textId="6F02B812" w:rsidR="00D75A4B" w:rsidRPr="00D75A4B" w:rsidRDefault="00D75A4B" w:rsidP="00565BFD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</w:rPr>
                    <w:t xml:space="preserve">   </w:t>
                  </w:r>
                  <w:r w:rsidRPr="00D75A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</w:rPr>
                    <w:t>Months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06DCE" w14:textId="2F363498" w:rsidR="00D75A4B" w:rsidRPr="00D75A4B" w:rsidRDefault="00D75A4B" w:rsidP="00565BFD">
                  <w:pPr>
                    <w:widowControl w:val="0"/>
                    <w:autoSpaceDE w:val="0"/>
                    <w:autoSpaceDN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Mar–Dec 2025</w:t>
                  </w:r>
                </w:p>
              </w:tc>
            </w:tr>
          </w:tbl>
          <w:p w14:paraId="62707D6C" w14:textId="77777777" w:rsidR="00D75A4B" w:rsidRPr="00D273CE" w:rsidRDefault="00D75A4B" w:rsidP="00565BFD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2C7CE438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628"/>
            </w:tblGrid>
            <w:tr w:rsidR="00D75A4B" w:rsidRPr="00D273CE" w14:paraId="03401AF9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82214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04B29" w14:textId="72C78C8D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Game Design Document</w:t>
                  </w:r>
                </w:p>
              </w:tc>
            </w:tr>
          </w:tbl>
          <w:p w14:paraId="4D5762FA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51BB1BCA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66"/>
              <w:gridCol w:w="5815"/>
            </w:tblGrid>
            <w:tr w:rsidR="00D75A4B" w:rsidRPr="00D273CE" w14:paraId="440AE3E6" w14:textId="77777777" w:rsidTr="00631C0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C0931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2</w:t>
                  </w:r>
                </w:p>
              </w:tc>
              <w:tc>
                <w:tcPr>
                  <w:tcW w:w="0" w:type="auto"/>
                </w:tcPr>
                <w:p w14:paraId="08522AB0" w14:textId="77777777" w:rsidR="00D75A4B" w:rsidRPr="00D273CE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97644" w14:textId="02B26BA5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Player &amp; Inventory System</w:t>
                  </w:r>
                </w:p>
              </w:tc>
            </w:tr>
          </w:tbl>
          <w:p w14:paraId="70D5B62F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2DED1BF2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982"/>
            </w:tblGrid>
            <w:tr w:rsidR="00D75A4B" w:rsidRPr="00D273CE" w14:paraId="1D378762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5F1D2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BACC2C" w14:textId="2C15001F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Crafting &amp; Combat Systems</w:t>
                  </w:r>
                </w:p>
              </w:tc>
            </w:tr>
          </w:tbl>
          <w:p w14:paraId="76517471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44AC807A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668"/>
            </w:tblGrid>
            <w:tr w:rsidR="00D75A4B" w:rsidRPr="00D273CE" w14:paraId="4A47256E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5E75B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9831A" w14:textId="717915CC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Zombie AI Development</w:t>
                  </w:r>
                </w:p>
              </w:tc>
            </w:tr>
          </w:tbl>
          <w:p w14:paraId="2673D484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1EFE5E88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435"/>
            </w:tblGrid>
            <w:tr w:rsidR="00D75A4B" w:rsidRPr="00D273CE" w14:paraId="4EF00B96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9AED3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49AB5" w14:textId="319355F2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Rescue Missions &amp; UI</w:t>
                  </w:r>
                </w:p>
              </w:tc>
            </w:tr>
          </w:tbl>
          <w:p w14:paraId="69F960AB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3477D70A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049"/>
            </w:tblGrid>
            <w:tr w:rsidR="00D75A4B" w:rsidRPr="00D273CE" w14:paraId="1E5E49C7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D5C27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5085B" w14:textId="101F6186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Save/Load System</w:t>
                  </w:r>
                </w:p>
              </w:tc>
            </w:tr>
          </w:tbl>
          <w:p w14:paraId="22410C0B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0BED5201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608"/>
            </w:tblGrid>
            <w:tr w:rsidR="00D75A4B" w:rsidRPr="00D273CE" w14:paraId="6691A9E0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17AB0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4CACE6" w14:textId="1C9180C0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Game Manager &amp; Logic</w:t>
                  </w:r>
                </w:p>
              </w:tc>
            </w:tr>
          </w:tbl>
          <w:p w14:paraId="7D2EEAA9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2D62DB83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4542"/>
            </w:tblGrid>
            <w:tr w:rsidR="00D75A4B" w:rsidRPr="00D273CE" w14:paraId="05C1CFC0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6FA68A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4BC20" w14:textId="52DC300C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Level Design</w:t>
                  </w:r>
                </w:p>
              </w:tc>
            </w:tr>
          </w:tbl>
          <w:p w14:paraId="774BAE19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0BEF9525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"/>
              <w:gridCol w:w="5182"/>
            </w:tblGrid>
            <w:tr w:rsidR="00D75A4B" w:rsidRPr="00D273CE" w14:paraId="1FA2B22B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BEFC1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99DAC" w14:textId="03043119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Testing, Bug Fixing</w:t>
                  </w:r>
                </w:p>
              </w:tc>
            </w:tr>
          </w:tbl>
          <w:p w14:paraId="3F99D790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</w:rPr>
            </w:pPr>
          </w:p>
        </w:tc>
      </w:tr>
      <w:tr w:rsidR="00D75A4B" w:rsidRPr="00D273CE" w14:paraId="33FB9F4A" w14:textId="77777777" w:rsidTr="00D75A4B">
        <w:tc>
          <w:tcPr>
            <w:tcW w:w="98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"/>
              <w:gridCol w:w="5835"/>
            </w:tblGrid>
            <w:tr w:rsidR="00D75A4B" w:rsidRPr="00D273CE" w14:paraId="23D881CF" w14:textId="77777777" w:rsidTr="00565B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95A27" w14:textId="77777777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Task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443601" w14:textId="531C62B9" w:rsidR="00D75A4B" w:rsidRPr="00D75A4B" w:rsidRDefault="00D75A4B" w:rsidP="00D75A4B">
                  <w:pPr>
                    <w:widowControl w:val="0"/>
                    <w:autoSpaceDE w:val="0"/>
                    <w:autoSpaceDN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D273CE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                                      </w:t>
                  </w:r>
                  <w:r w:rsidRPr="00D75A4B">
                    <w:rPr>
                      <w:rFonts w:ascii="Times New Roman" w:eastAsia="Times New Roman" w:hAnsi="Times New Roman" w:cs="Times New Roman"/>
                      <w:sz w:val="24"/>
                    </w:rPr>
                    <w:t>Final Presentation &amp; Report</w:t>
                  </w:r>
                </w:p>
              </w:tc>
            </w:tr>
          </w:tbl>
          <w:p w14:paraId="43F89F14" w14:textId="77777777" w:rsidR="00D75A4B" w:rsidRPr="00D273CE" w:rsidRDefault="00D75A4B" w:rsidP="00D75A4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0A1597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ins w:id="69" w:author="IU" w:date="2025-01-22T17:41:00Z"/>
          <w:rFonts w:ascii="Times New Roman" w:eastAsia="Times New Roman" w:hAnsi="Times New Roman" w:cs="Times New Roman"/>
          <w:sz w:val="24"/>
        </w:rPr>
      </w:pPr>
    </w:p>
    <w:p w14:paraId="0F9E23D8" w14:textId="77777777" w:rsidR="000D1E06" w:rsidRPr="00D273CE" w:rsidRDefault="000D1E06" w:rsidP="000D1E0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0D1E06" w:rsidRPr="00D273CE" w:rsidSect="00F25070">
          <w:type w:val="continuous"/>
          <w:pgSz w:w="11930" w:h="16850"/>
          <w:pgMar w:top="1580" w:right="1120" w:bottom="280" w:left="1000" w:header="0" w:footer="685" w:gutter="0"/>
          <w:cols w:space="720"/>
        </w:sectPr>
      </w:pPr>
    </w:p>
    <w:p w14:paraId="40D1BCA8" w14:textId="03C16645" w:rsidR="000D1E06" w:rsidRPr="00D273CE" w:rsidRDefault="00690261" w:rsidP="00D75A4B">
      <w:pPr>
        <w:widowControl w:val="0"/>
        <w:autoSpaceDE w:val="0"/>
        <w:autoSpaceDN w:val="0"/>
        <w:spacing w:before="99" w:after="0" w:line="240" w:lineRule="auto"/>
        <w:rPr>
          <w:rFonts w:ascii="Times New Roman" w:eastAsia="Times New Roman" w:hAnsi="Times New Roman" w:cs="Times New Roman"/>
          <w:b/>
          <w:spacing w:val="-2"/>
          <w:sz w:val="28"/>
        </w:rPr>
      </w:pPr>
      <w:r w:rsidRPr="00D273CE">
        <w:rPr>
          <w:rFonts w:ascii="Times New Roman" w:eastAsia="Times New Roman" w:hAnsi="Times New Roman" w:cs="Times New Roman"/>
          <w:b/>
          <w:sz w:val="28"/>
        </w:rPr>
        <w:lastRenderedPageBreak/>
        <w:t xml:space="preserve">   </w:t>
      </w:r>
      <w:ins w:id="70" w:author="IU" w:date="2025-01-22T17:41:00Z">
        <w:r w:rsidR="000D1E06" w:rsidRPr="00D273CE">
          <w:rPr>
            <w:rFonts w:ascii="Times New Roman" w:eastAsia="Times New Roman" w:hAnsi="Times New Roman" w:cs="Times New Roman"/>
            <w:b/>
            <w:sz w:val="28"/>
          </w:rPr>
          <w:t xml:space="preserve">15. </w:t>
        </w:r>
      </w:ins>
      <w:r w:rsidR="000D1E06" w:rsidRPr="00D273CE">
        <w:rPr>
          <w:rFonts w:ascii="Times New Roman" w:eastAsia="Times New Roman" w:hAnsi="Times New Roman" w:cs="Times New Roman"/>
          <w:b/>
          <w:sz w:val="28"/>
        </w:rPr>
        <w:t>Details</w:t>
      </w:r>
      <w:r w:rsidR="000D1E06" w:rsidRPr="00D273CE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z w:val="28"/>
        </w:rPr>
        <w:t>of</w:t>
      </w:r>
      <w:r w:rsidR="000D1E06" w:rsidRPr="00D273CE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z w:val="28"/>
        </w:rPr>
        <w:t>Project</w:t>
      </w:r>
      <w:r w:rsidR="000D1E06" w:rsidRPr="00D273CE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="000D1E06" w:rsidRPr="00D273CE">
        <w:rPr>
          <w:rFonts w:ascii="Times New Roman" w:eastAsia="Times New Roman" w:hAnsi="Times New Roman" w:cs="Times New Roman"/>
          <w:b/>
          <w:spacing w:val="-2"/>
          <w:sz w:val="28"/>
        </w:rPr>
        <w:t>Team:</w:t>
      </w:r>
    </w:p>
    <w:tbl>
      <w:tblPr>
        <w:tblpPr w:leftFromText="180" w:rightFromText="180" w:vertAnchor="text" w:horzAnchor="margin" w:tblpXSpec="center" w:tblpY="24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2976"/>
        <w:gridCol w:w="2127"/>
        <w:gridCol w:w="1275"/>
        <w:gridCol w:w="2202"/>
      </w:tblGrid>
      <w:tr w:rsidR="000D1E06" w:rsidRPr="00D273CE" w14:paraId="58032EB2" w14:textId="77777777" w:rsidTr="008464EB">
        <w:trPr>
          <w:trHeight w:val="683"/>
        </w:trPr>
        <w:tc>
          <w:tcPr>
            <w:tcW w:w="771" w:type="dxa"/>
          </w:tcPr>
          <w:p w14:paraId="493F52CC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3" w:lineRule="exact"/>
              <w:ind w:left="10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S.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</w:rPr>
              <w:t>No.</w:t>
            </w:r>
          </w:p>
        </w:tc>
        <w:tc>
          <w:tcPr>
            <w:tcW w:w="2976" w:type="dxa"/>
          </w:tcPr>
          <w:p w14:paraId="1D5826D1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3" w:lineRule="exact"/>
              <w:ind w:left="10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Name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of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the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Student</w:t>
            </w:r>
          </w:p>
        </w:tc>
        <w:tc>
          <w:tcPr>
            <w:tcW w:w="2127" w:type="dxa"/>
          </w:tcPr>
          <w:p w14:paraId="59D5D712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3" w:lineRule="exact"/>
              <w:ind w:left="10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IU Regn No</w:t>
            </w:r>
          </w:p>
        </w:tc>
        <w:tc>
          <w:tcPr>
            <w:tcW w:w="1275" w:type="dxa"/>
          </w:tcPr>
          <w:p w14:paraId="7BA8C1C0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3" w:lineRule="exact"/>
              <w:ind w:left="108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CGPA</w:t>
            </w:r>
          </w:p>
        </w:tc>
        <w:tc>
          <w:tcPr>
            <w:tcW w:w="2202" w:type="dxa"/>
          </w:tcPr>
          <w:p w14:paraId="141DD864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3" w:lineRule="exact"/>
              <w:ind w:left="10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Signature</w:t>
            </w:r>
          </w:p>
        </w:tc>
      </w:tr>
      <w:tr w:rsidR="00D75A4B" w:rsidRPr="00D273CE" w14:paraId="65F45992" w14:textId="77777777" w:rsidTr="00453390">
        <w:trPr>
          <w:trHeight w:val="683"/>
        </w:trPr>
        <w:tc>
          <w:tcPr>
            <w:tcW w:w="771" w:type="dxa"/>
          </w:tcPr>
          <w:p w14:paraId="0D234F9D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70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1EB1F18F" w14:textId="61284132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color w:val="000000"/>
              </w:rPr>
              <w:t>SYEDA AYESHA MEHMOODI</w:t>
            </w:r>
          </w:p>
        </w:tc>
        <w:tc>
          <w:tcPr>
            <w:tcW w:w="2127" w:type="dxa"/>
          </w:tcPr>
          <w:p w14:paraId="2B8CC548" w14:textId="5B8E5284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IUO5-0122-0261</w:t>
            </w:r>
          </w:p>
        </w:tc>
        <w:tc>
          <w:tcPr>
            <w:tcW w:w="1275" w:type="dxa"/>
          </w:tcPr>
          <w:p w14:paraId="527915D3" w14:textId="1451CEA3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="00D273CE" w:rsidRPr="00D273C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202" w:type="dxa"/>
          </w:tcPr>
          <w:p w14:paraId="0A47221D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75A4B" w:rsidRPr="00D273CE" w14:paraId="243AA8D5" w14:textId="77777777" w:rsidTr="00695F6E">
        <w:trPr>
          <w:trHeight w:val="683"/>
        </w:trPr>
        <w:tc>
          <w:tcPr>
            <w:tcW w:w="771" w:type="dxa"/>
          </w:tcPr>
          <w:p w14:paraId="6A1D283A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70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7B9D3260" w14:textId="2EFA0F71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color w:val="000000"/>
              </w:rPr>
              <w:t>REHMA MUSKAN</w:t>
            </w:r>
          </w:p>
        </w:tc>
        <w:tc>
          <w:tcPr>
            <w:tcW w:w="2127" w:type="dxa"/>
          </w:tcPr>
          <w:p w14:paraId="58A29000" w14:textId="36C9B02E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IU05-0122-0231</w:t>
            </w:r>
          </w:p>
        </w:tc>
        <w:tc>
          <w:tcPr>
            <w:tcW w:w="1275" w:type="dxa"/>
          </w:tcPr>
          <w:p w14:paraId="6F7B250B" w14:textId="2D30B6D1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3.2</w:t>
            </w:r>
            <w:r w:rsidR="00690261" w:rsidRPr="00D273C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202" w:type="dxa"/>
          </w:tcPr>
          <w:p w14:paraId="6248F70D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75A4B" w:rsidRPr="00D273CE" w14:paraId="6CC8DA2A" w14:textId="77777777" w:rsidTr="003553F4">
        <w:trPr>
          <w:trHeight w:val="681"/>
        </w:trPr>
        <w:tc>
          <w:tcPr>
            <w:tcW w:w="771" w:type="dxa"/>
          </w:tcPr>
          <w:p w14:paraId="796BB78F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71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346DF464" w14:textId="6FCA2ABC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color w:val="000000"/>
              </w:rPr>
              <w:t>M. ZAIN ALAM</w:t>
            </w:r>
          </w:p>
        </w:tc>
        <w:tc>
          <w:tcPr>
            <w:tcW w:w="2127" w:type="dxa"/>
          </w:tcPr>
          <w:p w14:paraId="79457B83" w14:textId="7E75188E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color w:val="000000"/>
              </w:rPr>
              <w:t>IU05-0321-0096</w:t>
            </w:r>
          </w:p>
        </w:tc>
        <w:tc>
          <w:tcPr>
            <w:tcW w:w="1275" w:type="dxa"/>
          </w:tcPr>
          <w:p w14:paraId="79A052F6" w14:textId="179718E9" w:rsidR="00D75A4B" w:rsidRPr="00D273CE" w:rsidRDefault="00690261" w:rsidP="00D75A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202" w:type="dxa"/>
          </w:tcPr>
          <w:p w14:paraId="169BA9AC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75A4B" w:rsidRPr="00D273CE" w14:paraId="29C4A354" w14:textId="77777777" w:rsidTr="008464EB">
        <w:trPr>
          <w:trHeight w:val="681"/>
        </w:trPr>
        <w:tc>
          <w:tcPr>
            <w:tcW w:w="771" w:type="dxa"/>
          </w:tcPr>
          <w:p w14:paraId="70665D50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71" w:lineRule="exact"/>
              <w:ind w:left="108"/>
              <w:rPr>
                <w:rFonts w:ascii="Times New Roman" w:eastAsia="Times New Roman" w:hAnsi="Times New Roman" w:cs="Times New Roman"/>
                <w:spacing w:val="-10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2976" w:type="dxa"/>
          </w:tcPr>
          <w:p w14:paraId="2216C12C" w14:textId="3DDC6622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color w:val="000000"/>
              </w:rPr>
              <w:t>MOIZ ALI KHAN</w:t>
            </w:r>
          </w:p>
        </w:tc>
        <w:tc>
          <w:tcPr>
            <w:tcW w:w="2127" w:type="dxa"/>
          </w:tcPr>
          <w:p w14:paraId="5DFD793E" w14:textId="4B432C22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color w:val="000000"/>
              </w:rPr>
              <w:t>IU05-0121-0164</w:t>
            </w:r>
          </w:p>
        </w:tc>
        <w:tc>
          <w:tcPr>
            <w:tcW w:w="1275" w:type="dxa"/>
          </w:tcPr>
          <w:p w14:paraId="60212B92" w14:textId="3ED62589" w:rsidR="00D75A4B" w:rsidRPr="00D273CE" w:rsidRDefault="00690261" w:rsidP="00D75A4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3.21</w:t>
            </w:r>
          </w:p>
        </w:tc>
        <w:tc>
          <w:tcPr>
            <w:tcW w:w="2202" w:type="dxa"/>
          </w:tcPr>
          <w:p w14:paraId="73915707" w14:textId="77777777" w:rsidR="00D75A4B" w:rsidRPr="00D273CE" w:rsidRDefault="00D75A4B" w:rsidP="00D75A4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7BA83B0" w14:textId="77777777" w:rsidR="000D1E06" w:rsidRPr="00D273CE" w:rsidRDefault="000D1E06" w:rsidP="000D1E06">
      <w:pPr>
        <w:widowControl w:val="0"/>
        <w:autoSpaceDE w:val="0"/>
        <w:autoSpaceDN w:val="0"/>
        <w:spacing w:before="99" w:after="0" w:line="240" w:lineRule="auto"/>
        <w:ind w:left="320"/>
        <w:rPr>
          <w:rFonts w:ascii="Times New Roman" w:eastAsia="Times New Roman" w:hAnsi="Times New Roman" w:cs="Times New Roman"/>
          <w:b/>
          <w:sz w:val="28"/>
        </w:rPr>
      </w:pPr>
      <w:r w:rsidRPr="00D273CE">
        <w:rPr>
          <w:rFonts w:ascii="Times New Roman" w:eastAsia="Times New Roman" w:hAnsi="Times New Roman" w:cs="Times New Roman"/>
          <w:b/>
          <w:i/>
          <w:sz w:val="24"/>
          <w:szCs w:val="24"/>
        </w:rPr>
        <w:t>Note:</w:t>
      </w:r>
      <w:r w:rsidRPr="00D273CE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i/>
          <w:sz w:val="24"/>
          <w:szCs w:val="24"/>
        </w:rPr>
        <w:t>Group</w:t>
      </w:r>
      <w:r w:rsidRPr="00D273CE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i/>
          <w:sz w:val="24"/>
          <w:szCs w:val="24"/>
        </w:rPr>
        <w:t>cannot</w:t>
      </w:r>
      <w:r w:rsidRPr="00D273CE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i/>
          <w:sz w:val="24"/>
          <w:szCs w:val="24"/>
        </w:rPr>
        <w:t>be more</w:t>
      </w:r>
      <w:r w:rsidRPr="00D273CE">
        <w:rPr>
          <w:rFonts w:ascii="Times New Roman" w:eastAsia="Times New Roman" w:hAnsi="Times New Roman" w:cs="Times New Roman"/>
          <w:b/>
          <w:i/>
          <w:spacing w:val="-3"/>
          <w:sz w:val="24"/>
          <w:szCs w:val="24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i/>
          <w:sz w:val="24"/>
          <w:szCs w:val="24"/>
        </w:rPr>
        <w:t>than</w:t>
      </w:r>
      <w:r w:rsidRPr="00D273CE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i/>
          <w:sz w:val="24"/>
          <w:szCs w:val="24"/>
        </w:rPr>
        <w:t>4</w:t>
      </w:r>
      <w:r w:rsidRPr="00D273CE">
        <w:rPr>
          <w:rFonts w:ascii="Times New Roman" w:eastAsia="Times New Roman" w:hAnsi="Times New Roman" w:cs="Times New Roman"/>
          <w:b/>
          <w:i/>
          <w:spacing w:val="-1"/>
          <w:sz w:val="24"/>
          <w:szCs w:val="24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i/>
          <w:spacing w:val="-2"/>
          <w:sz w:val="24"/>
          <w:szCs w:val="24"/>
        </w:rPr>
        <w:t>students</w:t>
      </w:r>
    </w:p>
    <w:p w14:paraId="495ADD4A" w14:textId="77777777" w:rsidR="000D1E06" w:rsidRPr="00D273CE" w:rsidRDefault="000D1E06" w:rsidP="000D1E06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14"/>
          <w:szCs w:val="24"/>
        </w:rPr>
      </w:pPr>
    </w:p>
    <w:p w14:paraId="3DE83E85" w14:textId="77777777" w:rsidR="000D1E06" w:rsidRPr="00D273CE" w:rsidRDefault="000D1E06" w:rsidP="000D1E06">
      <w:pPr>
        <w:widowControl w:val="0"/>
        <w:autoSpaceDE w:val="0"/>
        <w:autoSpaceDN w:val="0"/>
        <w:spacing w:before="2" w:after="0" w:line="240" w:lineRule="auto"/>
        <w:ind w:left="320"/>
        <w:rPr>
          <w:rFonts w:ascii="Times New Roman" w:eastAsia="Times New Roman" w:hAnsi="Times New Roman" w:cs="Times New Roman"/>
          <w:b/>
          <w:sz w:val="28"/>
        </w:rPr>
      </w:pPr>
      <w:ins w:id="71" w:author="IU" w:date="2025-01-22T17:41:00Z">
        <w:r w:rsidRPr="00D273CE">
          <w:rPr>
            <w:rFonts w:ascii="Times New Roman" w:eastAsia="Times New Roman" w:hAnsi="Times New Roman" w:cs="Times New Roman"/>
            <w:b/>
            <w:sz w:val="28"/>
          </w:rPr>
          <w:t xml:space="preserve">16. </w:t>
        </w:r>
      </w:ins>
      <w:r w:rsidRPr="00D273CE">
        <w:rPr>
          <w:rFonts w:ascii="Times New Roman" w:eastAsia="Times New Roman" w:hAnsi="Times New Roman" w:cs="Times New Roman"/>
          <w:b/>
          <w:sz w:val="28"/>
        </w:rPr>
        <w:t>Details</w:t>
      </w:r>
      <w:r w:rsidRPr="00D273CE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8"/>
        </w:rPr>
        <w:t>of</w:t>
      </w:r>
      <w:r w:rsidRPr="00D273CE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8"/>
        </w:rPr>
        <w:t>Supervisor</w:t>
      </w:r>
      <w:r w:rsidRPr="00D273CE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8"/>
        </w:rPr>
        <w:t>(s)/</w:t>
      </w:r>
      <w:r w:rsidRPr="00D273CE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8"/>
        </w:rPr>
        <w:t>Industrial</w:t>
      </w:r>
      <w:r w:rsidRPr="00D273CE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pacing w:val="-2"/>
          <w:sz w:val="28"/>
        </w:rPr>
        <w:t>Advisor:</w:t>
      </w:r>
    </w:p>
    <w:p w14:paraId="11B3379B" w14:textId="77777777" w:rsidR="000D1E06" w:rsidRPr="00D273CE" w:rsidRDefault="000D1E06" w:rsidP="000D1E06">
      <w:pPr>
        <w:widowControl w:val="0"/>
        <w:autoSpaceDE w:val="0"/>
        <w:autoSpaceDN w:val="0"/>
        <w:spacing w:before="132"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022"/>
        <w:gridCol w:w="2430"/>
        <w:gridCol w:w="1401"/>
        <w:gridCol w:w="1264"/>
      </w:tblGrid>
      <w:tr w:rsidR="000D1E06" w:rsidRPr="00D273CE" w14:paraId="5D559CD5" w14:textId="77777777" w:rsidTr="008464EB">
        <w:trPr>
          <w:trHeight w:val="827"/>
        </w:trPr>
        <w:tc>
          <w:tcPr>
            <w:tcW w:w="2000" w:type="dxa"/>
          </w:tcPr>
          <w:p w14:paraId="2368ED22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22" w:type="dxa"/>
          </w:tcPr>
          <w:p w14:paraId="0B5DF132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</w:rPr>
              <w:t>Name</w:t>
            </w:r>
          </w:p>
        </w:tc>
        <w:tc>
          <w:tcPr>
            <w:tcW w:w="2430" w:type="dxa"/>
          </w:tcPr>
          <w:p w14:paraId="2DFAB55A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6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Designation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10"/>
                <w:sz w:val="24"/>
              </w:rPr>
              <w:t>&amp;</w:t>
            </w:r>
          </w:p>
          <w:p w14:paraId="060BFB4A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39" w:after="0" w:line="240" w:lineRule="auto"/>
              <w:ind w:left="106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Department</w:t>
            </w:r>
          </w:p>
        </w:tc>
        <w:tc>
          <w:tcPr>
            <w:tcW w:w="1401" w:type="dxa"/>
          </w:tcPr>
          <w:p w14:paraId="14B40533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5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Contact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</w:rPr>
              <w:t>No.</w:t>
            </w:r>
          </w:p>
        </w:tc>
        <w:tc>
          <w:tcPr>
            <w:tcW w:w="1264" w:type="dxa"/>
          </w:tcPr>
          <w:p w14:paraId="59383BA9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4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Signature</w:t>
            </w:r>
          </w:p>
        </w:tc>
      </w:tr>
      <w:tr w:rsidR="000D1E06" w:rsidRPr="00D273CE" w14:paraId="2DA9D78E" w14:textId="77777777" w:rsidTr="008464EB">
        <w:trPr>
          <w:trHeight w:val="683"/>
        </w:trPr>
        <w:tc>
          <w:tcPr>
            <w:tcW w:w="2000" w:type="dxa"/>
          </w:tcPr>
          <w:p w14:paraId="386E7A6F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3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Supervisor</w:t>
            </w:r>
          </w:p>
        </w:tc>
        <w:tc>
          <w:tcPr>
            <w:tcW w:w="2022" w:type="dxa"/>
          </w:tcPr>
          <w:p w14:paraId="015BD31D" w14:textId="77CE9D6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91236" w:rsidRPr="00D273CE">
              <w:rPr>
                <w:rFonts w:ascii="Times New Roman" w:eastAsia="Times New Roman" w:hAnsi="Times New Roman" w:cs="Times New Roman"/>
                <w:sz w:val="24"/>
              </w:rPr>
              <w:t>SANA IRSHAD</w:t>
            </w:r>
          </w:p>
        </w:tc>
        <w:tc>
          <w:tcPr>
            <w:tcW w:w="2430" w:type="dxa"/>
          </w:tcPr>
          <w:p w14:paraId="3ABEAA65" w14:textId="7935F156" w:rsidR="000D1E06" w:rsidRPr="00D273CE" w:rsidRDefault="00D75A4B" w:rsidP="00B855B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Lecturer, CS Dept.</w:t>
            </w:r>
          </w:p>
        </w:tc>
        <w:tc>
          <w:tcPr>
            <w:tcW w:w="1401" w:type="dxa"/>
          </w:tcPr>
          <w:p w14:paraId="3F9BBAA3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4" w:type="dxa"/>
          </w:tcPr>
          <w:p w14:paraId="5453CB44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1E06" w:rsidRPr="00D273CE" w14:paraId="5B02EB6D" w14:textId="77777777" w:rsidTr="008464EB">
        <w:trPr>
          <w:trHeight w:val="828"/>
        </w:trPr>
        <w:tc>
          <w:tcPr>
            <w:tcW w:w="2000" w:type="dxa"/>
          </w:tcPr>
          <w:p w14:paraId="67BF32FB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1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Co-Supervisor</w:t>
            </w:r>
          </w:p>
          <w:p w14:paraId="2D13C391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39" w:after="0" w:line="240" w:lineRule="auto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(if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</w:rPr>
              <w:t>any)</w:t>
            </w:r>
          </w:p>
        </w:tc>
        <w:tc>
          <w:tcPr>
            <w:tcW w:w="2022" w:type="dxa"/>
          </w:tcPr>
          <w:p w14:paraId="6A42593B" w14:textId="6991675D" w:rsidR="000D1E06" w:rsidRPr="00D273CE" w:rsidRDefault="00B855BE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91236" w:rsidRPr="00D273CE">
              <w:rPr>
                <w:rFonts w:ascii="Times New Roman" w:eastAsia="Times New Roman" w:hAnsi="Times New Roman" w:cs="Times New Roman"/>
                <w:sz w:val="24"/>
              </w:rPr>
              <w:t>SIR ZUBAIR</w:t>
            </w:r>
          </w:p>
        </w:tc>
        <w:tc>
          <w:tcPr>
            <w:tcW w:w="2430" w:type="dxa"/>
          </w:tcPr>
          <w:p w14:paraId="0E66182F" w14:textId="5371DFCA" w:rsidR="000D1E06" w:rsidRPr="00D273CE" w:rsidRDefault="00D75A4B" w:rsidP="00B855B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Lecturer, CS Dept.</w:t>
            </w:r>
          </w:p>
        </w:tc>
        <w:tc>
          <w:tcPr>
            <w:tcW w:w="1401" w:type="dxa"/>
          </w:tcPr>
          <w:p w14:paraId="7DBA7E30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4" w:type="dxa"/>
          </w:tcPr>
          <w:p w14:paraId="768803B3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1E06" w:rsidRPr="00D273CE" w14:paraId="7408081D" w14:textId="77777777" w:rsidTr="008464EB">
        <w:trPr>
          <w:trHeight w:val="827"/>
        </w:trPr>
        <w:tc>
          <w:tcPr>
            <w:tcW w:w="2000" w:type="dxa"/>
          </w:tcPr>
          <w:p w14:paraId="1A0EA91D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Industrial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</w:rPr>
              <w:t>Advisor</w:t>
            </w:r>
          </w:p>
          <w:p w14:paraId="3F7A8252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39" w:after="0" w:line="240" w:lineRule="auto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(if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</w:rPr>
              <w:t>any)</w:t>
            </w:r>
          </w:p>
        </w:tc>
        <w:tc>
          <w:tcPr>
            <w:tcW w:w="2022" w:type="dxa"/>
          </w:tcPr>
          <w:p w14:paraId="59E653E3" w14:textId="50DDF18F" w:rsidR="000D1E06" w:rsidRPr="00D273CE" w:rsidRDefault="00B855BE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  NONE</w:t>
            </w:r>
          </w:p>
        </w:tc>
        <w:tc>
          <w:tcPr>
            <w:tcW w:w="2430" w:type="dxa"/>
          </w:tcPr>
          <w:p w14:paraId="742D0BF8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401" w:type="dxa"/>
          </w:tcPr>
          <w:p w14:paraId="7F31277F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264" w:type="dxa"/>
          </w:tcPr>
          <w:p w14:paraId="1BC51D76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2C2EFA" w14:textId="77777777" w:rsidR="000D1E06" w:rsidRPr="00D273CE" w:rsidRDefault="000D1E06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rPrChange w:id="72" w:author="IU" w:date="2025-01-23T09:31:00Z">
            <w:rPr/>
          </w:rPrChange>
        </w:rPr>
        <w:pPrChange w:id="73" w:author="IU" w:date="2025-01-23T09:31:00Z">
          <w:pPr>
            <w:widowControl w:val="0"/>
            <w:autoSpaceDE w:val="0"/>
            <w:autoSpaceDN w:val="0"/>
            <w:spacing w:before="1" w:after="0" w:line="240" w:lineRule="auto"/>
            <w:ind w:left="320"/>
          </w:pPr>
        </w:pPrChange>
      </w:pPr>
      <w:r w:rsidRPr="00D273CE">
        <w:rPr>
          <w:rFonts w:ascii="Times New Roman" w:eastAsia="Times New Roman" w:hAnsi="Times New Roman" w:cs="Times New Roman"/>
          <w:b/>
          <w:sz w:val="28"/>
          <w:rPrChange w:id="74" w:author="IU" w:date="2025-01-23T09:31:00Z">
            <w:rPr/>
          </w:rPrChange>
        </w:rPr>
        <w:t>For</w:t>
      </w:r>
      <w:r w:rsidRPr="00D273CE">
        <w:rPr>
          <w:rFonts w:ascii="Times New Roman" w:eastAsia="Times New Roman" w:hAnsi="Times New Roman" w:cs="Times New Roman"/>
          <w:b/>
          <w:spacing w:val="-5"/>
          <w:sz w:val="28"/>
          <w:rPrChange w:id="75" w:author="IU" w:date="2025-01-23T09:31:00Z">
            <w:rPr>
              <w:spacing w:val="-5"/>
            </w:rPr>
          </w:rPrChange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8"/>
          <w:rPrChange w:id="76" w:author="IU" w:date="2025-01-23T09:31:00Z">
            <w:rPr/>
          </w:rPrChange>
        </w:rPr>
        <w:t>office</w:t>
      </w:r>
      <w:r w:rsidRPr="00D273CE">
        <w:rPr>
          <w:rFonts w:ascii="Times New Roman" w:eastAsia="Times New Roman" w:hAnsi="Times New Roman" w:cs="Times New Roman"/>
          <w:b/>
          <w:spacing w:val="-3"/>
          <w:sz w:val="28"/>
          <w:rPrChange w:id="77" w:author="IU" w:date="2025-01-23T09:31:00Z">
            <w:rPr>
              <w:spacing w:val="-3"/>
            </w:rPr>
          </w:rPrChange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z w:val="28"/>
          <w:rPrChange w:id="78" w:author="IU" w:date="2025-01-23T09:31:00Z">
            <w:rPr/>
          </w:rPrChange>
        </w:rPr>
        <w:t>us</w:t>
      </w:r>
      <w:r w:rsidRPr="00D273CE">
        <w:rPr>
          <w:rFonts w:ascii="Times New Roman" w:eastAsia="Times New Roman" w:hAnsi="Times New Roman" w:cs="Times New Roman"/>
          <w:b/>
          <w:spacing w:val="-1"/>
          <w:sz w:val="28"/>
          <w:rPrChange w:id="79" w:author="IU" w:date="2025-01-23T09:31:00Z">
            <w:rPr>
              <w:spacing w:val="-1"/>
            </w:rPr>
          </w:rPrChange>
        </w:rPr>
        <w:t xml:space="preserve"> </w:t>
      </w:r>
      <w:r w:rsidRPr="00D273CE">
        <w:rPr>
          <w:rFonts w:ascii="Times New Roman" w:eastAsia="Times New Roman" w:hAnsi="Times New Roman" w:cs="Times New Roman"/>
          <w:b/>
          <w:spacing w:val="-4"/>
          <w:sz w:val="28"/>
          <w:rPrChange w:id="80" w:author="IU" w:date="2025-01-23T09:31:00Z">
            <w:rPr>
              <w:spacing w:val="-4"/>
            </w:rPr>
          </w:rPrChange>
        </w:rPr>
        <w:t>only:</w:t>
      </w:r>
    </w:p>
    <w:p w14:paraId="01132323" w14:textId="77777777" w:rsidR="000D1E06" w:rsidRPr="00D273CE" w:rsidRDefault="000D1E06" w:rsidP="000D1E06">
      <w:pPr>
        <w:widowControl w:val="0"/>
        <w:autoSpaceDE w:val="0"/>
        <w:autoSpaceDN w:val="0"/>
        <w:spacing w:before="132"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022"/>
        <w:gridCol w:w="2430"/>
        <w:gridCol w:w="2663"/>
      </w:tblGrid>
      <w:tr w:rsidR="000D1E06" w:rsidRPr="00D273CE" w14:paraId="2B3CACA0" w14:textId="77777777" w:rsidTr="008464EB">
        <w:trPr>
          <w:trHeight w:val="880"/>
        </w:trPr>
        <w:tc>
          <w:tcPr>
            <w:tcW w:w="2000" w:type="dxa"/>
          </w:tcPr>
          <w:p w14:paraId="5637A1FF" w14:textId="77777777" w:rsidR="000D1E06" w:rsidRPr="00D273CE" w:rsidRDefault="000D1E06" w:rsidP="008464EB">
            <w:pPr>
              <w:widowControl w:val="0"/>
              <w:numPr>
                <w:ilvl w:val="0"/>
                <w:numId w:val="3"/>
              </w:numPr>
              <w:tabs>
                <w:tab w:val="left" w:pos="407"/>
              </w:tabs>
              <w:autoSpaceDE w:val="0"/>
              <w:autoSpaceDN w:val="0"/>
              <w:spacing w:after="0" w:line="300" w:lineRule="exact"/>
              <w:ind w:left="407" w:hanging="299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Proposal</w:t>
            </w:r>
          </w:p>
          <w:p w14:paraId="2F4E9AE4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62" w:after="0" w:line="240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Approved</w:t>
            </w:r>
          </w:p>
        </w:tc>
        <w:tc>
          <w:tcPr>
            <w:tcW w:w="2022" w:type="dxa"/>
          </w:tcPr>
          <w:p w14:paraId="7598E74E" w14:textId="77777777" w:rsidR="000D1E06" w:rsidRPr="00D273CE" w:rsidRDefault="000D1E06" w:rsidP="008464EB">
            <w:pPr>
              <w:widowControl w:val="0"/>
              <w:numPr>
                <w:ilvl w:val="0"/>
                <w:numId w:val="2"/>
              </w:numPr>
              <w:tabs>
                <w:tab w:val="left" w:pos="404"/>
              </w:tabs>
              <w:autoSpaceDE w:val="0"/>
              <w:autoSpaceDN w:val="0"/>
              <w:spacing w:after="0" w:line="300" w:lineRule="exact"/>
              <w:ind w:left="404" w:hanging="299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Not 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Approved</w:t>
            </w:r>
          </w:p>
        </w:tc>
        <w:tc>
          <w:tcPr>
            <w:tcW w:w="5093" w:type="dxa"/>
            <w:gridSpan w:val="2"/>
          </w:tcPr>
          <w:p w14:paraId="05EE8A4F" w14:textId="77777777" w:rsidR="000D1E06" w:rsidRPr="00D273CE" w:rsidRDefault="000D1E06" w:rsidP="008464EB">
            <w:pPr>
              <w:widowControl w:val="0"/>
              <w:numPr>
                <w:ilvl w:val="0"/>
                <w:numId w:val="1"/>
              </w:numPr>
              <w:tabs>
                <w:tab w:val="left" w:pos="405"/>
              </w:tabs>
              <w:autoSpaceDE w:val="0"/>
              <w:autoSpaceDN w:val="0"/>
              <w:spacing w:after="0" w:line="300" w:lineRule="exact"/>
              <w:ind w:left="405" w:hanging="299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Returned</w:t>
            </w:r>
            <w:r w:rsidRPr="00D273CE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sz w:val="24"/>
              </w:rPr>
              <w:t>for</w:t>
            </w:r>
            <w:r w:rsidRPr="00D273CE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sz w:val="24"/>
              </w:rPr>
              <w:t>Clarification</w:t>
            </w:r>
            <w:r w:rsidRPr="00D273CE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Modification</w:t>
            </w:r>
          </w:p>
        </w:tc>
      </w:tr>
      <w:tr w:rsidR="000D1E06" w:rsidRPr="00D273CE" w14:paraId="2DC0A1B2" w14:textId="77777777" w:rsidTr="008464EB">
        <w:trPr>
          <w:trHeight w:val="1377"/>
        </w:trPr>
        <w:tc>
          <w:tcPr>
            <w:tcW w:w="2000" w:type="dxa"/>
          </w:tcPr>
          <w:p w14:paraId="51B74B3E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360" w:lineRule="auto"/>
              <w:ind w:left="108" w:right="837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Comments </w:t>
            </w:r>
            <w:r w:rsidRPr="00D273CE">
              <w:rPr>
                <w:rFonts w:ascii="Times New Roman" w:eastAsia="Times New Roman" w:hAnsi="Times New Roman" w:cs="Times New Roman"/>
                <w:sz w:val="24"/>
              </w:rPr>
              <w:t>(if any):</w:t>
            </w:r>
          </w:p>
        </w:tc>
        <w:tc>
          <w:tcPr>
            <w:tcW w:w="7115" w:type="dxa"/>
            <w:gridSpan w:val="3"/>
          </w:tcPr>
          <w:p w14:paraId="7FCE708C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1E06" w:rsidRPr="00D273CE" w14:paraId="3E8D1640" w14:textId="77777777" w:rsidTr="008464EB">
        <w:trPr>
          <w:trHeight w:val="683"/>
        </w:trPr>
        <w:tc>
          <w:tcPr>
            <w:tcW w:w="2000" w:type="dxa"/>
          </w:tcPr>
          <w:p w14:paraId="520806CD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z w:val="24"/>
              </w:rPr>
              <w:t>Project</w:t>
            </w:r>
            <w:r w:rsidRPr="00D273CE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sz w:val="24"/>
              </w:rPr>
              <w:t>Serial</w:t>
            </w: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spacing w:val="-5"/>
                <w:sz w:val="24"/>
              </w:rPr>
              <w:t>No.</w:t>
            </w:r>
          </w:p>
        </w:tc>
        <w:tc>
          <w:tcPr>
            <w:tcW w:w="2022" w:type="dxa"/>
          </w:tcPr>
          <w:p w14:paraId="18F9B7D9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14:paraId="3F0EBD59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  <w:sz w:val="24"/>
              </w:rPr>
              <w:t>Date:</w:t>
            </w:r>
          </w:p>
        </w:tc>
        <w:tc>
          <w:tcPr>
            <w:tcW w:w="2663" w:type="dxa"/>
          </w:tcPr>
          <w:p w14:paraId="3382DE0B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D1E06" w:rsidRPr="00D273CE" w14:paraId="3E74D1F5" w14:textId="77777777" w:rsidTr="008464EB">
        <w:trPr>
          <w:trHeight w:val="757"/>
        </w:trPr>
        <w:tc>
          <w:tcPr>
            <w:tcW w:w="2000" w:type="dxa"/>
          </w:tcPr>
          <w:p w14:paraId="459B6F50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7" w:lineRule="exact"/>
              <w:ind w:left="7"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</w:rPr>
              <w:t>Signature</w:t>
            </w:r>
          </w:p>
          <w:p w14:paraId="770A36A3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70" w:lineRule="exact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</w:rPr>
              <w:t>FYDP</w:t>
            </w:r>
            <w:r w:rsidRPr="00D273C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D273CE">
              <w:rPr>
                <w:rFonts w:ascii="Times New Roman" w:eastAsia="Times New Roman" w:hAnsi="Times New Roman" w:cs="Times New Roman"/>
                <w:spacing w:val="-2"/>
              </w:rPr>
              <w:t>Coordinator</w:t>
            </w:r>
          </w:p>
        </w:tc>
        <w:tc>
          <w:tcPr>
            <w:tcW w:w="2022" w:type="dxa"/>
          </w:tcPr>
          <w:p w14:paraId="5DDEFE9A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14:paraId="4EDA4FA8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7" w:lineRule="exact"/>
              <w:ind w:left="3"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</w:rPr>
              <w:t>Signature</w:t>
            </w:r>
          </w:p>
          <w:p w14:paraId="282EC795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26"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</w:rPr>
              <w:t>Chairperson</w:t>
            </w:r>
          </w:p>
        </w:tc>
        <w:tc>
          <w:tcPr>
            <w:tcW w:w="2663" w:type="dxa"/>
          </w:tcPr>
          <w:p w14:paraId="25AB7A05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26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D1E06" w:rsidRPr="00D273CE" w14:paraId="16C9A056" w14:textId="77777777" w:rsidTr="008464EB">
        <w:trPr>
          <w:trHeight w:val="757"/>
        </w:trPr>
        <w:tc>
          <w:tcPr>
            <w:tcW w:w="4022" w:type="dxa"/>
            <w:gridSpan w:val="2"/>
          </w:tcPr>
          <w:p w14:paraId="22A76A10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after="0" w:line="247" w:lineRule="exact"/>
              <w:ind w:left="7" w:righ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273CE">
              <w:rPr>
                <w:rFonts w:ascii="Times New Roman" w:eastAsia="Times New Roman" w:hAnsi="Times New Roman" w:cs="Times New Roman"/>
                <w:spacing w:val="-2"/>
              </w:rPr>
              <w:t>Signature Associate Dean / Dean</w:t>
            </w:r>
          </w:p>
        </w:tc>
        <w:tc>
          <w:tcPr>
            <w:tcW w:w="5093" w:type="dxa"/>
            <w:gridSpan w:val="2"/>
          </w:tcPr>
          <w:p w14:paraId="0B9CBB49" w14:textId="77777777" w:rsidR="000D1E06" w:rsidRPr="00D273CE" w:rsidRDefault="000D1E06" w:rsidP="008464EB">
            <w:pPr>
              <w:widowControl w:val="0"/>
              <w:autoSpaceDE w:val="0"/>
              <w:autoSpaceDN w:val="0"/>
              <w:spacing w:before="126"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18BB4A" w14:textId="77777777" w:rsidR="000D1E06" w:rsidRPr="00D273CE" w:rsidRDefault="000D1E06" w:rsidP="004A5D5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  <w:sectPr w:rsidR="000D1E06" w:rsidRPr="00D273CE" w:rsidSect="00F25070">
          <w:pgSz w:w="11930" w:h="16850"/>
          <w:pgMar w:top="1940" w:right="1120" w:bottom="940" w:left="1000" w:header="0" w:footer="685" w:gutter="0"/>
          <w:cols w:space="720"/>
        </w:sectPr>
      </w:pPr>
    </w:p>
    <w:p w14:paraId="75C2FFB3" w14:textId="5883F7C7" w:rsidR="004A5D5C" w:rsidRPr="00D273CE" w:rsidRDefault="004A5D5C" w:rsidP="004A5D5C">
      <w:pPr>
        <w:pStyle w:val="NoSpacing"/>
        <w:rPr>
          <w:rFonts w:ascii="Times New Roman" w:hAnsi="Times New Roman" w:cs="Times New Roman"/>
        </w:rPr>
      </w:pPr>
    </w:p>
    <w:p w14:paraId="580C06E4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75BF4D1A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1586EA4B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17589E53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50BB8248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467BC24F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0DE7211B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19460F3B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65B92F25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53BD69BD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065A44D3" w14:textId="77777777" w:rsidR="004A5D5C" w:rsidRPr="00D273CE" w:rsidRDefault="004A5D5C" w:rsidP="004A5D5C">
      <w:pPr>
        <w:rPr>
          <w:rFonts w:ascii="Times New Roman" w:hAnsi="Times New Roman" w:cs="Times New Roman"/>
        </w:rPr>
      </w:pPr>
    </w:p>
    <w:p w14:paraId="3D9F8367" w14:textId="4CA701A1" w:rsidR="00F25070" w:rsidRPr="00D273CE" w:rsidRDefault="00F25070" w:rsidP="004A5D5C">
      <w:pPr>
        <w:tabs>
          <w:tab w:val="center" w:pos="4905"/>
        </w:tabs>
        <w:rPr>
          <w:rFonts w:ascii="Times New Roman" w:hAnsi="Times New Roman" w:cs="Times New Roman"/>
        </w:rPr>
        <w:sectPr w:rsidR="00F25070" w:rsidRPr="00D273CE" w:rsidSect="00F25070">
          <w:footerReference w:type="default" r:id="rId8"/>
          <w:pgSz w:w="11930" w:h="16850"/>
          <w:pgMar w:top="1420" w:right="1120" w:bottom="940" w:left="1000" w:header="0" w:footer="685" w:gutter="0"/>
          <w:cols w:space="720"/>
        </w:sectPr>
      </w:pPr>
    </w:p>
    <w:p w14:paraId="709F9294" w14:textId="77777777" w:rsidR="000D1E06" w:rsidRPr="00D273CE" w:rsidRDefault="000D1E06" w:rsidP="00664BC5">
      <w:pPr>
        <w:rPr>
          <w:rFonts w:ascii="Times New Roman" w:hAnsi="Times New Roman" w:cs="Times New Roman"/>
        </w:rPr>
      </w:pPr>
    </w:p>
    <w:sectPr w:rsidR="000D1E06" w:rsidRPr="00D2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A686E" w14:textId="77777777" w:rsidR="00F2779D" w:rsidRDefault="00F2779D">
      <w:pPr>
        <w:spacing w:after="0" w:line="240" w:lineRule="auto"/>
      </w:pPr>
      <w:r>
        <w:separator/>
      </w:r>
    </w:p>
  </w:endnote>
  <w:endnote w:type="continuationSeparator" w:id="0">
    <w:p w14:paraId="4D26A963" w14:textId="77777777" w:rsidR="00F2779D" w:rsidRDefault="00F2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F2EF8" w14:textId="77777777" w:rsidR="00D24230" w:rsidRDefault="00EB3E77">
    <w:pPr>
      <w:pStyle w:val="BodyText"/>
      <w:spacing w:line="14" w:lineRule="auto"/>
      <w:rPr>
        <w:sz w:val="15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B436CE4" wp14:editId="44B55C51">
              <wp:simplePos x="0" y="0"/>
              <wp:positionH relativeFrom="page">
                <wp:posOffset>3445890</wp:posOffset>
              </wp:positionH>
              <wp:positionV relativeFrom="page">
                <wp:posOffset>10073189</wp:posOffset>
              </wp:positionV>
              <wp:extent cx="73025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FBE58" w14:textId="77777777" w:rsidR="00D24230" w:rsidRDefault="00EB3E7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 w:rsidR="00664BC5">
                            <w:rPr>
                              <w:b/>
                              <w:noProof/>
                              <w:sz w:val="20"/>
                            </w:rPr>
                            <w:t>6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664BC5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7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36CE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71.35pt;margin-top:793.15pt;width:57.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" filled="f" stroked="f">
              <v:textbox inset="0,0,0,0">
                <w:txbxContent>
                  <w:p w14:paraId="4C0FBE58" w14:textId="77777777" w:rsidR="00D24230" w:rsidRDefault="00EB3E7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z w:val="20"/>
                      </w:rPr>
                      <w:fldChar w:fldCharType="separate"/>
                    </w:r>
                    <w:r w:rsidR="00664BC5">
                      <w:rPr>
                        <w:b/>
                        <w:noProof/>
                        <w:sz w:val="20"/>
                      </w:rPr>
                      <w:t>6</w:t>
                    </w:r>
                    <w:r>
                      <w:rPr>
                        <w:b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664BC5">
                      <w:rPr>
                        <w:b/>
                        <w:noProof/>
                        <w:spacing w:val="-5"/>
                        <w:sz w:val="20"/>
                      </w:rPr>
                      <w:t>7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6AD5C" w14:textId="77777777" w:rsidR="00F2779D" w:rsidRDefault="00F2779D">
      <w:pPr>
        <w:spacing w:after="0" w:line="240" w:lineRule="auto"/>
      </w:pPr>
      <w:r>
        <w:separator/>
      </w:r>
    </w:p>
  </w:footnote>
  <w:footnote w:type="continuationSeparator" w:id="0">
    <w:p w14:paraId="2B5B4944" w14:textId="77777777" w:rsidR="00F2779D" w:rsidRDefault="00F27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175F"/>
    <w:multiLevelType w:val="hybridMultilevel"/>
    <w:tmpl w:val="8496F568"/>
    <w:lvl w:ilvl="0" w:tplc="3D0659F6">
      <w:numFmt w:val="bullet"/>
      <w:lvlText w:val=""/>
      <w:lvlJc w:val="left"/>
      <w:pPr>
        <w:ind w:left="63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5608EB8">
      <w:numFmt w:val="bullet"/>
      <w:lvlText w:val="•"/>
      <w:lvlJc w:val="left"/>
      <w:pPr>
        <w:ind w:left="876" w:hanging="361"/>
      </w:pPr>
      <w:rPr>
        <w:rFonts w:hint="default"/>
        <w:lang w:val="en-US" w:eastAsia="en-US" w:bidi="ar-SA"/>
      </w:rPr>
    </w:lvl>
    <w:lvl w:ilvl="2" w:tplc="A6B05A20">
      <w:numFmt w:val="bullet"/>
      <w:lvlText w:val="•"/>
      <w:lvlJc w:val="left"/>
      <w:pPr>
        <w:ind w:left="1123" w:hanging="361"/>
      </w:pPr>
      <w:rPr>
        <w:rFonts w:hint="default"/>
        <w:lang w:val="en-US" w:eastAsia="en-US" w:bidi="ar-SA"/>
      </w:rPr>
    </w:lvl>
    <w:lvl w:ilvl="3" w:tplc="01B4AE34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4" w:tplc="9C447F58">
      <w:numFmt w:val="bullet"/>
      <w:lvlText w:val="•"/>
      <w:lvlJc w:val="left"/>
      <w:pPr>
        <w:ind w:left="1616" w:hanging="361"/>
      </w:pPr>
      <w:rPr>
        <w:rFonts w:hint="default"/>
        <w:lang w:val="en-US" w:eastAsia="en-US" w:bidi="ar-SA"/>
      </w:rPr>
    </w:lvl>
    <w:lvl w:ilvl="5" w:tplc="B07AAF82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6" w:tplc="7C321D68"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7" w:tplc="62500FE0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8" w:tplc="442821DE">
      <w:numFmt w:val="bullet"/>
      <w:lvlText w:val="•"/>
      <w:lvlJc w:val="left"/>
      <w:pPr>
        <w:ind w:left="26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081BBE"/>
    <w:multiLevelType w:val="hybridMultilevel"/>
    <w:tmpl w:val="06623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2567C"/>
    <w:multiLevelType w:val="hybridMultilevel"/>
    <w:tmpl w:val="5654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B4177"/>
    <w:multiLevelType w:val="hybridMultilevel"/>
    <w:tmpl w:val="44362A2A"/>
    <w:lvl w:ilvl="0" w:tplc="ED50BABA">
      <w:numFmt w:val="bullet"/>
      <w:lvlText w:val="☐"/>
      <w:lvlJc w:val="left"/>
      <w:pPr>
        <w:ind w:left="405" w:hanging="30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6"/>
        <w:sz w:val="24"/>
        <w:szCs w:val="24"/>
        <w:lang w:val="en-US" w:eastAsia="en-US" w:bidi="ar-SA"/>
      </w:rPr>
    </w:lvl>
    <w:lvl w:ilvl="1" w:tplc="13842A34">
      <w:numFmt w:val="bullet"/>
      <w:lvlText w:val="•"/>
      <w:lvlJc w:val="left"/>
      <w:pPr>
        <w:ind w:left="561" w:hanging="300"/>
      </w:pPr>
      <w:rPr>
        <w:rFonts w:hint="default"/>
        <w:lang w:val="en-US" w:eastAsia="en-US" w:bidi="ar-SA"/>
      </w:rPr>
    </w:lvl>
    <w:lvl w:ilvl="2" w:tplc="8968F9EC">
      <w:numFmt w:val="bullet"/>
      <w:lvlText w:val="•"/>
      <w:lvlJc w:val="left"/>
      <w:pPr>
        <w:ind w:left="722" w:hanging="300"/>
      </w:pPr>
      <w:rPr>
        <w:rFonts w:hint="default"/>
        <w:lang w:val="en-US" w:eastAsia="en-US" w:bidi="ar-SA"/>
      </w:rPr>
    </w:lvl>
    <w:lvl w:ilvl="3" w:tplc="5D8AD95E">
      <w:numFmt w:val="bullet"/>
      <w:lvlText w:val="•"/>
      <w:lvlJc w:val="left"/>
      <w:pPr>
        <w:ind w:left="883" w:hanging="300"/>
      </w:pPr>
      <w:rPr>
        <w:rFonts w:hint="default"/>
        <w:lang w:val="en-US" w:eastAsia="en-US" w:bidi="ar-SA"/>
      </w:rPr>
    </w:lvl>
    <w:lvl w:ilvl="4" w:tplc="8B0CAE5C">
      <w:numFmt w:val="bullet"/>
      <w:lvlText w:val="•"/>
      <w:lvlJc w:val="left"/>
      <w:pPr>
        <w:ind w:left="1044" w:hanging="300"/>
      </w:pPr>
      <w:rPr>
        <w:rFonts w:hint="default"/>
        <w:lang w:val="en-US" w:eastAsia="en-US" w:bidi="ar-SA"/>
      </w:rPr>
    </w:lvl>
    <w:lvl w:ilvl="5" w:tplc="993C1B58">
      <w:numFmt w:val="bullet"/>
      <w:lvlText w:val="•"/>
      <w:lvlJc w:val="left"/>
      <w:pPr>
        <w:ind w:left="1206" w:hanging="300"/>
      </w:pPr>
      <w:rPr>
        <w:rFonts w:hint="default"/>
        <w:lang w:val="en-US" w:eastAsia="en-US" w:bidi="ar-SA"/>
      </w:rPr>
    </w:lvl>
    <w:lvl w:ilvl="6" w:tplc="5BCE757A">
      <w:numFmt w:val="bullet"/>
      <w:lvlText w:val="•"/>
      <w:lvlJc w:val="left"/>
      <w:pPr>
        <w:ind w:left="1367" w:hanging="300"/>
      </w:pPr>
      <w:rPr>
        <w:rFonts w:hint="default"/>
        <w:lang w:val="en-US" w:eastAsia="en-US" w:bidi="ar-SA"/>
      </w:rPr>
    </w:lvl>
    <w:lvl w:ilvl="7" w:tplc="32BA78DE">
      <w:numFmt w:val="bullet"/>
      <w:lvlText w:val="•"/>
      <w:lvlJc w:val="left"/>
      <w:pPr>
        <w:ind w:left="1528" w:hanging="300"/>
      </w:pPr>
      <w:rPr>
        <w:rFonts w:hint="default"/>
        <w:lang w:val="en-US" w:eastAsia="en-US" w:bidi="ar-SA"/>
      </w:rPr>
    </w:lvl>
    <w:lvl w:ilvl="8" w:tplc="5330AD58">
      <w:numFmt w:val="bullet"/>
      <w:lvlText w:val="•"/>
      <w:lvlJc w:val="left"/>
      <w:pPr>
        <w:ind w:left="1689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245043D9"/>
    <w:multiLevelType w:val="multilevel"/>
    <w:tmpl w:val="0540A8C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53A1"/>
    <w:multiLevelType w:val="hybridMultilevel"/>
    <w:tmpl w:val="FBDA81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BA403A"/>
    <w:multiLevelType w:val="hybridMultilevel"/>
    <w:tmpl w:val="0CF8C976"/>
    <w:lvl w:ilvl="0" w:tplc="CF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461C8"/>
    <w:multiLevelType w:val="hybridMultilevel"/>
    <w:tmpl w:val="E4701B2C"/>
    <w:lvl w:ilvl="0" w:tplc="B3C40FDC">
      <w:numFmt w:val="bullet"/>
      <w:lvlText w:val="☐"/>
      <w:lvlJc w:val="left"/>
      <w:pPr>
        <w:ind w:left="330" w:hanging="20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2"/>
        <w:w w:val="114"/>
        <w:sz w:val="18"/>
        <w:szCs w:val="18"/>
        <w:lang w:val="en-US" w:eastAsia="en-US" w:bidi="ar-SA"/>
      </w:rPr>
    </w:lvl>
    <w:lvl w:ilvl="1" w:tplc="D6A4DAE8">
      <w:numFmt w:val="bullet"/>
      <w:lvlText w:val="•"/>
      <w:lvlJc w:val="left"/>
      <w:pPr>
        <w:ind w:left="544" w:hanging="202"/>
      </w:pPr>
      <w:rPr>
        <w:rFonts w:hint="default"/>
        <w:lang w:val="en-US" w:eastAsia="en-US" w:bidi="ar-SA"/>
      </w:rPr>
    </w:lvl>
    <w:lvl w:ilvl="2" w:tplc="8B1AED5C">
      <w:numFmt w:val="bullet"/>
      <w:lvlText w:val="•"/>
      <w:lvlJc w:val="left"/>
      <w:pPr>
        <w:ind w:left="748" w:hanging="202"/>
      </w:pPr>
      <w:rPr>
        <w:rFonts w:hint="default"/>
        <w:lang w:val="en-US" w:eastAsia="en-US" w:bidi="ar-SA"/>
      </w:rPr>
    </w:lvl>
    <w:lvl w:ilvl="3" w:tplc="7AF20D1A">
      <w:numFmt w:val="bullet"/>
      <w:lvlText w:val="•"/>
      <w:lvlJc w:val="left"/>
      <w:pPr>
        <w:ind w:left="953" w:hanging="202"/>
      </w:pPr>
      <w:rPr>
        <w:rFonts w:hint="default"/>
        <w:lang w:val="en-US" w:eastAsia="en-US" w:bidi="ar-SA"/>
      </w:rPr>
    </w:lvl>
    <w:lvl w:ilvl="4" w:tplc="091E2CE2">
      <w:numFmt w:val="bullet"/>
      <w:lvlText w:val="•"/>
      <w:lvlJc w:val="left"/>
      <w:pPr>
        <w:ind w:left="1157" w:hanging="202"/>
      </w:pPr>
      <w:rPr>
        <w:rFonts w:hint="default"/>
        <w:lang w:val="en-US" w:eastAsia="en-US" w:bidi="ar-SA"/>
      </w:rPr>
    </w:lvl>
    <w:lvl w:ilvl="5" w:tplc="2CA40440">
      <w:numFmt w:val="bullet"/>
      <w:lvlText w:val="•"/>
      <w:lvlJc w:val="left"/>
      <w:pPr>
        <w:ind w:left="1362" w:hanging="202"/>
      </w:pPr>
      <w:rPr>
        <w:rFonts w:hint="default"/>
        <w:lang w:val="en-US" w:eastAsia="en-US" w:bidi="ar-SA"/>
      </w:rPr>
    </w:lvl>
    <w:lvl w:ilvl="6" w:tplc="646E6BE0">
      <w:numFmt w:val="bullet"/>
      <w:lvlText w:val="•"/>
      <w:lvlJc w:val="left"/>
      <w:pPr>
        <w:ind w:left="1566" w:hanging="202"/>
      </w:pPr>
      <w:rPr>
        <w:rFonts w:hint="default"/>
        <w:lang w:val="en-US" w:eastAsia="en-US" w:bidi="ar-SA"/>
      </w:rPr>
    </w:lvl>
    <w:lvl w:ilvl="7" w:tplc="04BA9610">
      <w:numFmt w:val="bullet"/>
      <w:lvlText w:val="•"/>
      <w:lvlJc w:val="left"/>
      <w:pPr>
        <w:ind w:left="1770" w:hanging="202"/>
      </w:pPr>
      <w:rPr>
        <w:rFonts w:hint="default"/>
        <w:lang w:val="en-US" w:eastAsia="en-US" w:bidi="ar-SA"/>
      </w:rPr>
    </w:lvl>
    <w:lvl w:ilvl="8" w:tplc="60FE8338">
      <w:numFmt w:val="bullet"/>
      <w:lvlText w:val="•"/>
      <w:lvlJc w:val="left"/>
      <w:pPr>
        <w:ind w:left="1975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3B47604D"/>
    <w:multiLevelType w:val="hybridMultilevel"/>
    <w:tmpl w:val="BDF26198"/>
    <w:lvl w:ilvl="0" w:tplc="63529ACA">
      <w:start w:val="10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3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AA5709"/>
    <w:multiLevelType w:val="hybridMultilevel"/>
    <w:tmpl w:val="91C83F18"/>
    <w:lvl w:ilvl="0" w:tplc="012AF52E">
      <w:numFmt w:val="bullet"/>
      <w:lvlText w:val="☐"/>
      <w:lvlJc w:val="left"/>
      <w:pPr>
        <w:ind w:left="408" w:hanging="30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6"/>
        <w:sz w:val="24"/>
        <w:szCs w:val="24"/>
        <w:lang w:val="en-US" w:eastAsia="en-US" w:bidi="ar-SA"/>
      </w:rPr>
    </w:lvl>
    <w:lvl w:ilvl="1" w:tplc="69C2922C">
      <w:numFmt w:val="bullet"/>
      <w:lvlText w:val="•"/>
      <w:lvlJc w:val="left"/>
      <w:pPr>
        <w:ind w:left="559" w:hanging="300"/>
      </w:pPr>
      <w:rPr>
        <w:rFonts w:hint="default"/>
        <w:lang w:val="en-US" w:eastAsia="en-US" w:bidi="ar-SA"/>
      </w:rPr>
    </w:lvl>
    <w:lvl w:ilvl="2" w:tplc="47AA912A">
      <w:numFmt w:val="bullet"/>
      <w:lvlText w:val="•"/>
      <w:lvlJc w:val="left"/>
      <w:pPr>
        <w:ind w:left="718" w:hanging="300"/>
      </w:pPr>
      <w:rPr>
        <w:rFonts w:hint="default"/>
        <w:lang w:val="en-US" w:eastAsia="en-US" w:bidi="ar-SA"/>
      </w:rPr>
    </w:lvl>
    <w:lvl w:ilvl="3" w:tplc="6D56FD7A">
      <w:numFmt w:val="bullet"/>
      <w:lvlText w:val="•"/>
      <w:lvlJc w:val="left"/>
      <w:pPr>
        <w:ind w:left="877" w:hanging="300"/>
      </w:pPr>
      <w:rPr>
        <w:rFonts w:hint="default"/>
        <w:lang w:val="en-US" w:eastAsia="en-US" w:bidi="ar-SA"/>
      </w:rPr>
    </w:lvl>
    <w:lvl w:ilvl="4" w:tplc="F174B3FC">
      <w:numFmt w:val="bullet"/>
      <w:lvlText w:val="•"/>
      <w:lvlJc w:val="left"/>
      <w:pPr>
        <w:ind w:left="1036" w:hanging="300"/>
      </w:pPr>
      <w:rPr>
        <w:rFonts w:hint="default"/>
        <w:lang w:val="en-US" w:eastAsia="en-US" w:bidi="ar-SA"/>
      </w:rPr>
    </w:lvl>
    <w:lvl w:ilvl="5" w:tplc="6B668872">
      <w:numFmt w:val="bullet"/>
      <w:lvlText w:val="•"/>
      <w:lvlJc w:val="left"/>
      <w:pPr>
        <w:ind w:left="1195" w:hanging="300"/>
      </w:pPr>
      <w:rPr>
        <w:rFonts w:hint="default"/>
        <w:lang w:val="en-US" w:eastAsia="en-US" w:bidi="ar-SA"/>
      </w:rPr>
    </w:lvl>
    <w:lvl w:ilvl="6" w:tplc="0C9E8622">
      <w:numFmt w:val="bullet"/>
      <w:lvlText w:val="•"/>
      <w:lvlJc w:val="left"/>
      <w:pPr>
        <w:ind w:left="1354" w:hanging="300"/>
      </w:pPr>
      <w:rPr>
        <w:rFonts w:hint="default"/>
        <w:lang w:val="en-US" w:eastAsia="en-US" w:bidi="ar-SA"/>
      </w:rPr>
    </w:lvl>
    <w:lvl w:ilvl="7" w:tplc="5FFA5838">
      <w:numFmt w:val="bullet"/>
      <w:lvlText w:val="•"/>
      <w:lvlJc w:val="left"/>
      <w:pPr>
        <w:ind w:left="1513" w:hanging="300"/>
      </w:pPr>
      <w:rPr>
        <w:rFonts w:hint="default"/>
        <w:lang w:val="en-US" w:eastAsia="en-US" w:bidi="ar-SA"/>
      </w:rPr>
    </w:lvl>
    <w:lvl w:ilvl="8" w:tplc="F27C200E">
      <w:numFmt w:val="bullet"/>
      <w:lvlText w:val="•"/>
      <w:lvlJc w:val="left"/>
      <w:pPr>
        <w:ind w:left="1672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3F6E2F07"/>
    <w:multiLevelType w:val="multilevel"/>
    <w:tmpl w:val="B00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94901"/>
    <w:multiLevelType w:val="hybridMultilevel"/>
    <w:tmpl w:val="F44A498E"/>
    <w:lvl w:ilvl="0" w:tplc="3D5433C8">
      <w:numFmt w:val="bullet"/>
      <w:lvlText w:val="☐"/>
      <w:lvlJc w:val="left"/>
      <w:pPr>
        <w:ind w:left="2198" w:hanging="20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2"/>
        <w:w w:val="114"/>
        <w:sz w:val="18"/>
        <w:szCs w:val="18"/>
        <w:lang w:val="en-US" w:eastAsia="en-US" w:bidi="ar-SA"/>
      </w:rPr>
    </w:lvl>
    <w:lvl w:ilvl="1" w:tplc="FA4C0166">
      <w:numFmt w:val="bullet"/>
      <w:lvlText w:val="•"/>
      <w:lvlJc w:val="left"/>
      <w:pPr>
        <w:ind w:left="2865" w:hanging="202"/>
      </w:pPr>
      <w:rPr>
        <w:rFonts w:hint="default"/>
        <w:lang w:val="en-US" w:eastAsia="en-US" w:bidi="ar-SA"/>
      </w:rPr>
    </w:lvl>
    <w:lvl w:ilvl="2" w:tplc="1C7E67F4">
      <w:numFmt w:val="bullet"/>
      <w:lvlText w:val="•"/>
      <w:lvlJc w:val="left"/>
      <w:pPr>
        <w:ind w:left="3531" w:hanging="202"/>
      </w:pPr>
      <w:rPr>
        <w:rFonts w:hint="default"/>
        <w:lang w:val="en-US" w:eastAsia="en-US" w:bidi="ar-SA"/>
      </w:rPr>
    </w:lvl>
    <w:lvl w:ilvl="3" w:tplc="69BA7DF2">
      <w:numFmt w:val="bullet"/>
      <w:lvlText w:val="•"/>
      <w:lvlJc w:val="left"/>
      <w:pPr>
        <w:ind w:left="4197" w:hanging="202"/>
      </w:pPr>
      <w:rPr>
        <w:rFonts w:hint="default"/>
        <w:lang w:val="en-US" w:eastAsia="en-US" w:bidi="ar-SA"/>
      </w:rPr>
    </w:lvl>
    <w:lvl w:ilvl="4" w:tplc="3D80D7F2">
      <w:numFmt w:val="bullet"/>
      <w:lvlText w:val="•"/>
      <w:lvlJc w:val="left"/>
      <w:pPr>
        <w:ind w:left="4862" w:hanging="202"/>
      </w:pPr>
      <w:rPr>
        <w:rFonts w:hint="default"/>
        <w:lang w:val="en-US" w:eastAsia="en-US" w:bidi="ar-SA"/>
      </w:rPr>
    </w:lvl>
    <w:lvl w:ilvl="5" w:tplc="F6D86302">
      <w:numFmt w:val="bullet"/>
      <w:lvlText w:val="•"/>
      <w:lvlJc w:val="left"/>
      <w:pPr>
        <w:ind w:left="5528" w:hanging="202"/>
      </w:pPr>
      <w:rPr>
        <w:rFonts w:hint="default"/>
        <w:lang w:val="en-US" w:eastAsia="en-US" w:bidi="ar-SA"/>
      </w:rPr>
    </w:lvl>
    <w:lvl w:ilvl="6" w:tplc="C06EF854">
      <w:numFmt w:val="bullet"/>
      <w:lvlText w:val="•"/>
      <w:lvlJc w:val="left"/>
      <w:pPr>
        <w:ind w:left="6194" w:hanging="202"/>
      </w:pPr>
      <w:rPr>
        <w:rFonts w:hint="default"/>
        <w:lang w:val="en-US" w:eastAsia="en-US" w:bidi="ar-SA"/>
      </w:rPr>
    </w:lvl>
    <w:lvl w:ilvl="7" w:tplc="597072D0">
      <w:numFmt w:val="bullet"/>
      <w:lvlText w:val="•"/>
      <w:lvlJc w:val="left"/>
      <w:pPr>
        <w:ind w:left="6859" w:hanging="202"/>
      </w:pPr>
      <w:rPr>
        <w:rFonts w:hint="default"/>
        <w:lang w:val="en-US" w:eastAsia="en-US" w:bidi="ar-SA"/>
      </w:rPr>
    </w:lvl>
    <w:lvl w:ilvl="8" w:tplc="FA3ED040">
      <w:numFmt w:val="bullet"/>
      <w:lvlText w:val="•"/>
      <w:lvlJc w:val="left"/>
      <w:pPr>
        <w:ind w:left="7525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490161BB"/>
    <w:multiLevelType w:val="hybridMultilevel"/>
    <w:tmpl w:val="3EE65C7C"/>
    <w:lvl w:ilvl="0" w:tplc="8C9830B6">
      <w:numFmt w:val="bullet"/>
      <w:lvlText w:val="☐"/>
      <w:lvlJc w:val="left"/>
      <w:pPr>
        <w:ind w:left="-1" w:hanging="25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1" w:tplc="174407AE">
      <w:numFmt w:val="bullet"/>
      <w:lvlText w:val="•"/>
      <w:lvlJc w:val="left"/>
      <w:pPr>
        <w:ind w:left="318" w:hanging="252"/>
      </w:pPr>
      <w:rPr>
        <w:rFonts w:hint="default"/>
        <w:lang w:val="en-US" w:eastAsia="en-US" w:bidi="ar-SA"/>
      </w:rPr>
    </w:lvl>
    <w:lvl w:ilvl="2" w:tplc="089ED5C8">
      <w:numFmt w:val="bullet"/>
      <w:lvlText w:val="•"/>
      <w:lvlJc w:val="left"/>
      <w:pPr>
        <w:ind w:left="637" w:hanging="252"/>
      </w:pPr>
      <w:rPr>
        <w:rFonts w:hint="default"/>
        <w:lang w:val="en-US" w:eastAsia="en-US" w:bidi="ar-SA"/>
      </w:rPr>
    </w:lvl>
    <w:lvl w:ilvl="3" w:tplc="005E6C74">
      <w:numFmt w:val="bullet"/>
      <w:lvlText w:val="•"/>
      <w:lvlJc w:val="left"/>
      <w:pPr>
        <w:ind w:left="955" w:hanging="252"/>
      </w:pPr>
      <w:rPr>
        <w:rFonts w:hint="default"/>
        <w:lang w:val="en-US" w:eastAsia="en-US" w:bidi="ar-SA"/>
      </w:rPr>
    </w:lvl>
    <w:lvl w:ilvl="4" w:tplc="0F14BA84">
      <w:numFmt w:val="bullet"/>
      <w:lvlText w:val="•"/>
      <w:lvlJc w:val="left"/>
      <w:pPr>
        <w:ind w:left="1274" w:hanging="252"/>
      </w:pPr>
      <w:rPr>
        <w:rFonts w:hint="default"/>
        <w:lang w:val="en-US" w:eastAsia="en-US" w:bidi="ar-SA"/>
      </w:rPr>
    </w:lvl>
    <w:lvl w:ilvl="5" w:tplc="D63EC876">
      <w:numFmt w:val="bullet"/>
      <w:lvlText w:val="•"/>
      <w:lvlJc w:val="left"/>
      <w:pPr>
        <w:ind w:left="1593" w:hanging="252"/>
      </w:pPr>
      <w:rPr>
        <w:rFonts w:hint="default"/>
        <w:lang w:val="en-US" w:eastAsia="en-US" w:bidi="ar-SA"/>
      </w:rPr>
    </w:lvl>
    <w:lvl w:ilvl="6" w:tplc="DD26834C">
      <w:numFmt w:val="bullet"/>
      <w:lvlText w:val="•"/>
      <w:lvlJc w:val="left"/>
      <w:pPr>
        <w:ind w:left="1911" w:hanging="252"/>
      </w:pPr>
      <w:rPr>
        <w:rFonts w:hint="default"/>
        <w:lang w:val="en-US" w:eastAsia="en-US" w:bidi="ar-SA"/>
      </w:rPr>
    </w:lvl>
    <w:lvl w:ilvl="7" w:tplc="99C47934">
      <w:numFmt w:val="bullet"/>
      <w:lvlText w:val="•"/>
      <w:lvlJc w:val="left"/>
      <w:pPr>
        <w:ind w:left="2230" w:hanging="252"/>
      </w:pPr>
      <w:rPr>
        <w:rFonts w:hint="default"/>
        <w:lang w:val="en-US" w:eastAsia="en-US" w:bidi="ar-SA"/>
      </w:rPr>
    </w:lvl>
    <w:lvl w:ilvl="8" w:tplc="5FC6B428">
      <w:numFmt w:val="bullet"/>
      <w:lvlText w:val="•"/>
      <w:lvlJc w:val="left"/>
      <w:pPr>
        <w:ind w:left="2548" w:hanging="252"/>
      </w:pPr>
      <w:rPr>
        <w:rFonts w:hint="default"/>
        <w:lang w:val="en-US" w:eastAsia="en-US" w:bidi="ar-SA"/>
      </w:rPr>
    </w:lvl>
  </w:abstractNum>
  <w:abstractNum w:abstractNumId="13" w15:restartNumberingAfterBreak="0">
    <w:nsid w:val="54EB0CA2"/>
    <w:multiLevelType w:val="multilevel"/>
    <w:tmpl w:val="CFD4A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82E90"/>
    <w:multiLevelType w:val="hybridMultilevel"/>
    <w:tmpl w:val="1FCC50F2"/>
    <w:lvl w:ilvl="0" w:tplc="BE44AC56">
      <w:numFmt w:val="bullet"/>
      <w:lvlText w:val="☐"/>
      <w:lvlJc w:val="left"/>
      <w:pPr>
        <w:ind w:left="340" w:hanging="20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2"/>
        <w:w w:val="114"/>
        <w:sz w:val="18"/>
        <w:szCs w:val="18"/>
        <w:lang w:val="en-US" w:eastAsia="en-US" w:bidi="ar-SA"/>
      </w:rPr>
    </w:lvl>
    <w:lvl w:ilvl="1" w:tplc="06A675E4">
      <w:numFmt w:val="bullet"/>
      <w:lvlText w:val="•"/>
      <w:lvlJc w:val="left"/>
      <w:pPr>
        <w:ind w:left="435" w:hanging="202"/>
      </w:pPr>
      <w:rPr>
        <w:rFonts w:hint="default"/>
        <w:lang w:val="en-US" w:eastAsia="en-US" w:bidi="ar-SA"/>
      </w:rPr>
    </w:lvl>
    <w:lvl w:ilvl="2" w:tplc="262CD57E">
      <w:numFmt w:val="bullet"/>
      <w:lvlText w:val="•"/>
      <w:lvlJc w:val="left"/>
      <w:pPr>
        <w:ind w:left="530" w:hanging="202"/>
      </w:pPr>
      <w:rPr>
        <w:rFonts w:hint="default"/>
        <w:lang w:val="en-US" w:eastAsia="en-US" w:bidi="ar-SA"/>
      </w:rPr>
    </w:lvl>
    <w:lvl w:ilvl="3" w:tplc="CCA8FAFC">
      <w:numFmt w:val="bullet"/>
      <w:lvlText w:val="•"/>
      <w:lvlJc w:val="left"/>
      <w:pPr>
        <w:ind w:left="625" w:hanging="202"/>
      </w:pPr>
      <w:rPr>
        <w:rFonts w:hint="default"/>
        <w:lang w:val="en-US" w:eastAsia="en-US" w:bidi="ar-SA"/>
      </w:rPr>
    </w:lvl>
    <w:lvl w:ilvl="4" w:tplc="355C5616">
      <w:numFmt w:val="bullet"/>
      <w:lvlText w:val="•"/>
      <w:lvlJc w:val="left"/>
      <w:pPr>
        <w:ind w:left="720" w:hanging="202"/>
      </w:pPr>
      <w:rPr>
        <w:rFonts w:hint="default"/>
        <w:lang w:val="en-US" w:eastAsia="en-US" w:bidi="ar-SA"/>
      </w:rPr>
    </w:lvl>
    <w:lvl w:ilvl="5" w:tplc="EB0E3FE4">
      <w:numFmt w:val="bullet"/>
      <w:lvlText w:val="•"/>
      <w:lvlJc w:val="left"/>
      <w:pPr>
        <w:ind w:left="815" w:hanging="202"/>
      </w:pPr>
      <w:rPr>
        <w:rFonts w:hint="default"/>
        <w:lang w:val="en-US" w:eastAsia="en-US" w:bidi="ar-SA"/>
      </w:rPr>
    </w:lvl>
    <w:lvl w:ilvl="6" w:tplc="7A8A9BA6">
      <w:numFmt w:val="bullet"/>
      <w:lvlText w:val="•"/>
      <w:lvlJc w:val="left"/>
      <w:pPr>
        <w:ind w:left="910" w:hanging="202"/>
      </w:pPr>
      <w:rPr>
        <w:rFonts w:hint="default"/>
        <w:lang w:val="en-US" w:eastAsia="en-US" w:bidi="ar-SA"/>
      </w:rPr>
    </w:lvl>
    <w:lvl w:ilvl="7" w:tplc="A87879AC">
      <w:numFmt w:val="bullet"/>
      <w:lvlText w:val="•"/>
      <w:lvlJc w:val="left"/>
      <w:pPr>
        <w:ind w:left="1005" w:hanging="202"/>
      </w:pPr>
      <w:rPr>
        <w:rFonts w:hint="default"/>
        <w:lang w:val="en-US" w:eastAsia="en-US" w:bidi="ar-SA"/>
      </w:rPr>
    </w:lvl>
    <w:lvl w:ilvl="8" w:tplc="4FEEDBA8">
      <w:numFmt w:val="bullet"/>
      <w:lvlText w:val="•"/>
      <w:lvlJc w:val="left"/>
      <w:pPr>
        <w:ind w:left="1100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58464BA3"/>
    <w:multiLevelType w:val="hybridMultilevel"/>
    <w:tmpl w:val="D3B0ACF6"/>
    <w:lvl w:ilvl="0" w:tplc="D242E12C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E60BC9"/>
    <w:multiLevelType w:val="hybridMultilevel"/>
    <w:tmpl w:val="B6BC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B55059"/>
    <w:multiLevelType w:val="hybridMultilevel"/>
    <w:tmpl w:val="350EBA50"/>
    <w:lvl w:ilvl="0" w:tplc="1FF2DA14">
      <w:numFmt w:val="bullet"/>
      <w:lvlText w:val="☐"/>
      <w:lvlJc w:val="left"/>
      <w:pPr>
        <w:ind w:left="406" w:hanging="30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6"/>
        <w:sz w:val="24"/>
        <w:szCs w:val="24"/>
        <w:lang w:val="en-US" w:eastAsia="en-US" w:bidi="ar-SA"/>
      </w:rPr>
    </w:lvl>
    <w:lvl w:ilvl="1" w:tplc="D242E12C">
      <w:numFmt w:val="bullet"/>
      <w:lvlText w:val="•"/>
      <w:lvlJc w:val="left"/>
      <w:pPr>
        <w:ind w:left="868" w:hanging="300"/>
      </w:pPr>
      <w:rPr>
        <w:rFonts w:hint="default"/>
        <w:lang w:val="en-US" w:eastAsia="en-US" w:bidi="ar-SA"/>
      </w:rPr>
    </w:lvl>
    <w:lvl w:ilvl="2" w:tplc="D65AC004">
      <w:numFmt w:val="bullet"/>
      <w:lvlText w:val="•"/>
      <w:lvlJc w:val="left"/>
      <w:pPr>
        <w:ind w:left="1336" w:hanging="300"/>
      </w:pPr>
      <w:rPr>
        <w:rFonts w:hint="default"/>
        <w:lang w:val="en-US" w:eastAsia="en-US" w:bidi="ar-SA"/>
      </w:rPr>
    </w:lvl>
    <w:lvl w:ilvl="3" w:tplc="D9BA2C0A">
      <w:numFmt w:val="bullet"/>
      <w:lvlText w:val="•"/>
      <w:lvlJc w:val="left"/>
      <w:pPr>
        <w:ind w:left="1804" w:hanging="300"/>
      </w:pPr>
      <w:rPr>
        <w:rFonts w:hint="default"/>
        <w:lang w:val="en-US" w:eastAsia="en-US" w:bidi="ar-SA"/>
      </w:rPr>
    </w:lvl>
    <w:lvl w:ilvl="4" w:tplc="DB606CEE">
      <w:numFmt w:val="bullet"/>
      <w:lvlText w:val="•"/>
      <w:lvlJc w:val="left"/>
      <w:pPr>
        <w:ind w:left="2273" w:hanging="300"/>
      </w:pPr>
      <w:rPr>
        <w:rFonts w:hint="default"/>
        <w:lang w:val="en-US" w:eastAsia="en-US" w:bidi="ar-SA"/>
      </w:rPr>
    </w:lvl>
    <w:lvl w:ilvl="5" w:tplc="69C8BC98">
      <w:numFmt w:val="bullet"/>
      <w:lvlText w:val="•"/>
      <w:lvlJc w:val="left"/>
      <w:pPr>
        <w:ind w:left="2741" w:hanging="300"/>
      </w:pPr>
      <w:rPr>
        <w:rFonts w:hint="default"/>
        <w:lang w:val="en-US" w:eastAsia="en-US" w:bidi="ar-SA"/>
      </w:rPr>
    </w:lvl>
    <w:lvl w:ilvl="6" w:tplc="BDAC17D6">
      <w:numFmt w:val="bullet"/>
      <w:lvlText w:val="•"/>
      <w:lvlJc w:val="left"/>
      <w:pPr>
        <w:ind w:left="3209" w:hanging="300"/>
      </w:pPr>
      <w:rPr>
        <w:rFonts w:hint="default"/>
        <w:lang w:val="en-US" w:eastAsia="en-US" w:bidi="ar-SA"/>
      </w:rPr>
    </w:lvl>
    <w:lvl w:ilvl="7" w:tplc="CC9C069C">
      <w:numFmt w:val="bullet"/>
      <w:lvlText w:val="•"/>
      <w:lvlJc w:val="left"/>
      <w:pPr>
        <w:ind w:left="3678" w:hanging="300"/>
      </w:pPr>
      <w:rPr>
        <w:rFonts w:hint="default"/>
        <w:lang w:val="en-US" w:eastAsia="en-US" w:bidi="ar-SA"/>
      </w:rPr>
    </w:lvl>
    <w:lvl w:ilvl="8" w:tplc="C910EC84">
      <w:numFmt w:val="bullet"/>
      <w:lvlText w:val="•"/>
      <w:lvlJc w:val="left"/>
      <w:pPr>
        <w:ind w:left="4146" w:hanging="300"/>
      </w:pPr>
      <w:rPr>
        <w:rFonts w:hint="default"/>
        <w:lang w:val="en-US" w:eastAsia="en-US" w:bidi="ar-SA"/>
      </w:rPr>
    </w:lvl>
  </w:abstractNum>
  <w:abstractNum w:abstractNumId="18" w15:restartNumberingAfterBreak="0">
    <w:nsid w:val="6DA534DC"/>
    <w:multiLevelType w:val="multilevel"/>
    <w:tmpl w:val="0CF8C97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D0329"/>
    <w:multiLevelType w:val="hybridMultilevel"/>
    <w:tmpl w:val="77207FC8"/>
    <w:lvl w:ilvl="0" w:tplc="2000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55D71"/>
    <w:multiLevelType w:val="hybridMultilevel"/>
    <w:tmpl w:val="FBEE9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368071">
    <w:abstractNumId w:val="17"/>
  </w:num>
  <w:num w:numId="2" w16cid:durableId="1118069393">
    <w:abstractNumId w:val="3"/>
  </w:num>
  <w:num w:numId="3" w16cid:durableId="849413941">
    <w:abstractNumId w:val="9"/>
  </w:num>
  <w:num w:numId="4" w16cid:durableId="2131892361">
    <w:abstractNumId w:val="11"/>
  </w:num>
  <w:num w:numId="5" w16cid:durableId="1236740625">
    <w:abstractNumId w:val="14"/>
  </w:num>
  <w:num w:numId="6" w16cid:durableId="1014957269">
    <w:abstractNumId w:val="7"/>
  </w:num>
  <w:num w:numId="7" w16cid:durableId="1497182015">
    <w:abstractNumId w:val="12"/>
  </w:num>
  <w:num w:numId="8" w16cid:durableId="1676808411">
    <w:abstractNumId w:val="0"/>
  </w:num>
  <w:num w:numId="9" w16cid:durableId="404886809">
    <w:abstractNumId w:val="6"/>
  </w:num>
  <w:num w:numId="10" w16cid:durableId="835993376">
    <w:abstractNumId w:val="8"/>
  </w:num>
  <w:num w:numId="11" w16cid:durableId="580599061">
    <w:abstractNumId w:val="19"/>
  </w:num>
  <w:num w:numId="12" w16cid:durableId="210895354">
    <w:abstractNumId w:val="2"/>
  </w:num>
  <w:num w:numId="13" w16cid:durableId="490877362">
    <w:abstractNumId w:val="20"/>
  </w:num>
  <w:num w:numId="14" w16cid:durableId="122626349">
    <w:abstractNumId w:val="5"/>
  </w:num>
  <w:num w:numId="15" w16cid:durableId="1279220425">
    <w:abstractNumId w:val="15"/>
  </w:num>
  <w:num w:numId="16" w16cid:durableId="469859074">
    <w:abstractNumId w:val="10"/>
  </w:num>
  <w:num w:numId="17" w16cid:durableId="4290596">
    <w:abstractNumId w:val="13"/>
  </w:num>
  <w:num w:numId="18" w16cid:durableId="1410688253">
    <w:abstractNumId w:val="1"/>
  </w:num>
  <w:num w:numId="19" w16cid:durableId="1584413605">
    <w:abstractNumId w:val="16"/>
  </w:num>
  <w:num w:numId="20" w16cid:durableId="345639704">
    <w:abstractNumId w:val="4"/>
  </w:num>
  <w:num w:numId="21" w16cid:durableId="291443868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U">
    <w15:presenceInfo w15:providerId="None" w15:userId="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70"/>
    <w:rsid w:val="000A3648"/>
    <w:rsid w:val="000D1E06"/>
    <w:rsid w:val="00201973"/>
    <w:rsid w:val="004411F7"/>
    <w:rsid w:val="00444092"/>
    <w:rsid w:val="004A5D5C"/>
    <w:rsid w:val="005137F0"/>
    <w:rsid w:val="00664BC5"/>
    <w:rsid w:val="00690261"/>
    <w:rsid w:val="00705C44"/>
    <w:rsid w:val="00785982"/>
    <w:rsid w:val="008D63D5"/>
    <w:rsid w:val="009A3BA4"/>
    <w:rsid w:val="00B855BE"/>
    <w:rsid w:val="00D24230"/>
    <w:rsid w:val="00D273CE"/>
    <w:rsid w:val="00D75A4B"/>
    <w:rsid w:val="00EB3E77"/>
    <w:rsid w:val="00F25070"/>
    <w:rsid w:val="00F2779D"/>
    <w:rsid w:val="00F70C8E"/>
    <w:rsid w:val="00F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4CAF"/>
  <w15:chartTrackingRefBased/>
  <w15:docId w15:val="{370AF393-D3CB-4F1B-B90B-F4FA7C69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7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07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50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5070"/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F25070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2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48"/>
    <w:rPr>
      <w:rFonts w:ascii="Segoe UI" w:hAnsi="Segoe UI" w:cs="Segoe UI"/>
      <w:kern w:val="0"/>
      <w:sz w:val="18"/>
      <w:szCs w:val="18"/>
      <w14:ligatures w14:val="none"/>
    </w:rPr>
  </w:style>
  <w:style w:type="paragraph" w:styleId="NoSpacing">
    <w:name w:val="No Spacing"/>
    <w:uiPriority w:val="1"/>
    <w:qFormat/>
    <w:rsid w:val="000D1E06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F912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3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36"/>
    <w:rPr>
      <w:kern w:val="0"/>
      <w:sz w:val="22"/>
      <w:szCs w:val="22"/>
      <w14:ligatures w14:val="none"/>
    </w:rPr>
  </w:style>
  <w:style w:type="table" w:styleId="PlainTable1">
    <w:name w:val="Plain Table 1"/>
    <w:basedOn w:val="TableNormal"/>
    <w:uiPriority w:val="41"/>
    <w:rsid w:val="00F912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690261"/>
    <w:pPr>
      <w:numPr>
        <w:numId w:val="20"/>
      </w:numPr>
    </w:pPr>
  </w:style>
  <w:style w:type="numbering" w:customStyle="1" w:styleId="CurrentList2">
    <w:name w:val="Current List2"/>
    <w:uiPriority w:val="99"/>
    <w:rsid w:val="0069026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Aarij Hussaan</dc:creator>
  <cp:keywords/>
  <dc:description/>
  <cp:lastModifiedBy>Ayesha syed</cp:lastModifiedBy>
  <cp:revision>2</cp:revision>
  <dcterms:created xsi:type="dcterms:W3CDTF">2025-06-24T17:01:00Z</dcterms:created>
  <dcterms:modified xsi:type="dcterms:W3CDTF">2025-06-24T17:01:00Z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2025-06-24T17:01:13Z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27ec4757-05c0-4dba-8322-4415f5b3475e</vt:lpwstr>
  </property>
  <property fmtid="{D5CDD505-2E9C-101B-9397-08002B2CF9AE}" pid="7" name="MSIP_Label_defa4170-0d19-0005-0004-bc88714345d2_ActionId">
    <vt:lpwstr>145d8018-3ca5-45ca-ab05-8a72c1c60de7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